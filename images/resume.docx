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6D9F8" w14:textId="77777777" w:rsidR="00E83E8E" w:rsidRDefault="00E83E8E" w:rsidP="00EA20F7">
      <w:pPr>
        <w:rPr>
          <w:b/>
          <w:sz w:val="22"/>
          <w:szCs w:val="22"/>
        </w:rPr>
      </w:pPr>
    </w:p>
    <w:p w14:paraId="7B772F8D" w14:textId="43F7D373" w:rsidR="00D06262" w:rsidRPr="00EA20F7" w:rsidRDefault="00E83E8E" w:rsidP="00EA20F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NAME: - </w:t>
      </w:r>
      <w:r w:rsidR="00AC78B9" w:rsidRPr="00EA20F7">
        <w:rPr>
          <w:b/>
          <w:sz w:val="22"/>
          <w:szCs w:val="22"/>
        </w:rPr>
        <w:t>ANUP KUMARSINGH</w:t>
      </w:r>
    </w:p>
    <w:p w14:paraId="602945DE" w14:textId="37F68420" w:rsidR="00812DA0" w:rsidRPr="00712683" w:rsidRDefault="00CF6C8F" w:rsidP="00EA20F7">
      <w:pPr>
        <w:rPr>
          <w:b/>
          <w:sz w:val="16"/>
          <w:szCs w:val="16"/>
        </w:rPr>
      </w:pPr>
      <w:r>
        <w:rPr>
          <w:b/>
          <w:sz w:val="16"/>
          <w:szCs w:val="16"/>
        </w:rPr>
        <w:tab/>
      </w:r>
    </w:p>
    <w:p w14:paraId="26682571" w14:textId="129E5B82" w:rsidR="00D06262" w:rsidRPr="00EA20F7" w:rsidRDefault="00060C1E" w:rsidP="00EA20F7">
      <w:pPr>
        <w:rPr>
          <w:b/>
          <w:sz w:val="22"/>
          <w:szCs w:val="22"/>
        </w:rPr>
      </w:pPr>
      <w:r w:rsidRPr="00EA20F7">
        <w:rPr>
          <w:b/>
          <w:sz w:val="22"/>
          <w:szCs w:val="22"/>
        </w:rPr>
        <w:t>EMAIL: -kumar.anup459@gmail.com</w:t>
      </w:r>
    </w:p>
    <w:p w14:paraId="4A0AF949" w14:textId="77777777" w:rsidR="00812DA0" w:rsidRPr="00712683" w:rsidRDefault="00812DA0" w:rsidP="00EA20F7">
      <w:pPr>
        <w:rPr>
          <w:b/>
          <w:sz w:val="16"/>
          <w:szCs w:val="16"/>
        </w:rPr>
      </w:pPr>
    </w:p>
    <w:p w14:paraId="6A134D0E" w14:textId="5802E76D" w:rsidR="00D20934" w:rsidRDefault="00AC78B9" w:rsidP="00D20934">
      <w:pPr>
        <w:rPr>
          <w:b/>
          <w:sz w:val="22"/>
          <w:szCs w:val="22"/>
        </w:rPr>
      </w:pPr>
      <w:r w:rsidRPr="00EA20F7">
        <w:rPr>
          <w:b/>
          <w:sz w:val="22"/>
          <w:szCs w:val="22"/>
        </w:rPr>
        <w:t xml:space="preserve">MOBILE </w:t>
      </w:r>
      <w:r w:rsidR="00614911" w:rsidRPr="00EA20F7">
        <w:rPr>
          <w:b/>
          <w:sz w:val="22"/>
          <w:szCs w:val="22"/>
        </w:rPr>
        <w:t>NO.: -</w:t>
      </w:r>
      <w:r w:rsidRPr="00EA20F7">
        <w:rPr>
          <w:b/>
          <w:sz w:val="22"/>
          <w:szCs w:val="22"/>
        </w:rPr>
        <w:t xml:space="preserve"> </w:t>
      </w:r>
      <w:r w:rsidR="00F64AB3" w:rsidRPr="00EA20F7">
        <w:rPr>
          <w:b/>
          <w:sz w:val="22"/>
          <w:szCs w:val="22"/>
        </w:rPr>
        <w:t>807678593</w:t>
      </w:r>
      <w:r w:rsidR="00E60BE7">
        <w:rPr>
          <w:b/>
          <w:sz w:val="22"/>
          <w:szCs w:val="22"/>
        </w:rPr>
        <w:t>7</w:t>
      </w:r>
    </w:p>
    <w:p w14:paraId="027514E5" w14:textId="4720C021" w:rsidR="003322C7" w:rsidRDefault="003322C7" w:rsidP="00D20934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Git – </w:t>
      </w:r>
      <w:r w:rsidRPr="003322C7">
        <w:rPr>
          <w:b/>
          <w:sz w:val="22"/>
          <w:szCs w:val="22"/>
        </w:rPr>
        <w:t>https://github.com/anups12</w:t>
      </w:r>
    </w:p>
    <w:p w14:paraId="3A9F640B" w14:textId="77777777" w:rsidR="00B94AB1" w:rsidRPr="00C25337" w:rsidRDefault="00B94AB1" w:rsidP="00D20934">
      <w:pPr>
        <w:rPr>
          <w:b/>
          <w:sz w:val="40"/>
          <w:szCs w:val="40"/>
        </w:rPr>
      </w:pPr>
    </w:p>
    <w:p w14:paraId="4E0BE6AE" w14:textId="10A8F328" w:rsidR="00D20934" w:rsidRPr="00C30013" w:rsidRDefault="00C25337" w:rsidP="00EA20F7">
      <w:pPr>
        <w:rPr>
          <w:sz w:val="22"/>
          <w:szCs w:val="22"/>
        </w:rPr>
      </w:pPr>
      <w:r>
        <w:rPr>
          <w:b/>
          <w:sz w:val="22"/>
          <w:szCs w:val="22"/>
        </w:rPr>
        <w:t>C</w:t>
      </w:r>
      <w:r w:rsidR="00C0353F">
        <w:rPr>
          <w:b/>
          <w:sz w:val="22"/>
          <w:szCs w:val="22"/>
        </w:rPr>
        <w:t xml:space="preserve">AREER </w:t>
      </w:r>
      <w:r w:rsidR="006A0C11">
        <w:rPr>
          <w:b/>
          <w:sz w:val="22"/>
          <w:szCs w:val="22"/>
        </w:rPr>
        <w:t>OBJECTIVE: -</w:t>
      </w:r>
      <w:r w:rsidR="00C0353F" w:rsidRPr="00C0353F">
        <w:rPr>
          <w:b/>
          <w:sz w:val="22"/>
          <w:szCs w:val="22"/>
        </w:rPr>
        <w:t xml:space="preserve"> </w:t>
      </w:r>
      <w:r w:rsidR="00D97893" w:rsidRPr="00906424">
        <w:rPr>
          <w:rStyle w:val="css-qrwco2"/>
          <w:rFonts w:ascii="Cambria" w:hAnsi="Cambria"/>
          <w:sz w:val="22"/>
          <w:szCs w:val="22"/>
        </w:rPr>
        <w:t>Self-taught software developer seeking full-time developer rol</w:t>
      </w:r>
      <w:r w:rsidR="00725514" w:rsidRPr="00906424">
        <w:rPr>
          <w:rStyle w:val="css-qrwco2"/>
          <w:rFonts w:ascii="Cambria" w:hAnsi="Cambria"/>
          <w:sz w:val="22"/>
          <w:szCs w:val="22"/>
        </w:rPr>
        <w:t>e</w:t>
      </w:r>
      <w:r w:rsidR="00350FE8" w:rsidRPr="00906424">
        <w:rPr>
          <w:rStyle w:val="css-qrwco2"/>
          <w:rFonts w:ascii="Cambria" w:hAnsi="Cambria"/>
          <w:sz w:val="22"/>
          <w:szCs w:val="22"/>
        </w:rPr>
        <w:t xml:space="preserve"> in </w:t>
      </w:r>
      <w:r w:rsidR="006A0C11" w:rsidRPr="00906424">
        <w:rPr>
          <w:rStyle w:val="css-qrwco2"/>
          <w:rFonts w:ascii="Cambria" w:hAnsi="Cambria"/>
          <w:sz w:val="22"/>
          <w:szCs w:val="22"/>
        </w:rPr>
        <w:t>python (</w:t>
      </w:r>
      <w:r w:rsidR="00350FE8" w:rsidRPr="00906424">
        <w:rPr>
          <w:rStyle w:val="css-qrwco2"/>
          <w:rFonts w:ascii="Cambria" w:hAnsi="Cambria"/>
          <w:sz w:val="22"/>
          <w:szCs w:val="22"/>
        </w:rPr>
        <w:t>Django)</w:t>
      </w:r>
      <w:r w:rsidR="006A0C11" w:rsidRPr="00906424">
        <w:rPr>
          <w:rStyle w:val="css-qrwco2"/>
          <w:rFonts w:ascii="Cambria" w:hAnsi="Cambria"/>
          <w:sz w:val="22"/>
          <w:szCs w:val="22"/>
        </w:rPr>
        <w:t xml:space="preserve"> web application</w:t>
      </w:r>
      <w:r w:rsidR="004F4CB3" w:rsidRPr="00906424">
        <w:rPr>
          <w:rStyle w:val="css-qrwco2"/>
          <w:rFonts w:ascii="Cambria" w:hAnsi="Cambria"/>
          <w:sz w:val="22"/>
          <w:szCs w:val="22"/>
        </w:rPr>
        <w:t>.</w:t>
      </w:r>
      <w:r w:rsidR="00C30013" w:rsidRPr="00906424">
        <w:rPr>
          <w:rStyle w:val="css-qrwco2"/>
          <w:rFonts w:ascii="Cambria" w:hAnsi="Cambria"/>
          <w:sz w:val="22"/>
          <w:szCs w:val="22"/>
        </w:rPr>
        <w:t xml:space="preserve"> </w:t>
      </w:r>
      <w:r w:rsidR="00C0353F" w:rsidRPr="00906424">
        <w:rPr>
          <w:rStyle w:val="css-qrwco2"/>
          <w:rFonts w:ascii="Cambria" w:hAnsi="Cambria"/>
          <w:sz w:val="22"/>
          <w:szCs w:val="22"/>
        </w:rPr>
        <w:t xml:space="preserve">Seeking to start a career in </w:t>
      </w:r>
      <w:r w:rsidR="009D752B" w:rsidRPr="00906424">
        <w:rPr>
          <w:rStyle w:val="css-qrwco2"/>
          <w:rFonts w:ascii="Cambria" w:hAnsi="Cambria"/>
          <w:sz w:val="22"/>
          <w:szCs w:val="22"/>
        </w:rPr>
        <w:t>Software Development and</w:t>
      </w:r>
      <w:r w:rsidR="00C0353F" w:rsidRPr="00906424">
        <w:rPr>
          <w:rStyle w:val="css-qrwco2"/>
          <w:rFonts w:ascii="Cambria" w:hAnsi="Cambria"/>
          <w:sz w:val="22"/>
          <w:szCs w:val="22"/>
        </w:rPr>
        <w:t xml:space="preserve"> work alongside a diverse team</w:t>
      </w:r>
    </w:p>
    <w:p w14:paraId="7FDE5FC1" w14:textId="77777777" w:rsidR="00523C5D" w:rsidRPr="00A36693" w:rsidRDefault="00523C5D" w:rsidP="00EA20F7">
      <w:pPr>
        <w:rPr>
          <w:rFonts w:ascii="Calibri" w:eastAsia="Calibri" w:hAnsi="Calibri" w:cs="Calibri"/>
        </w:rPr>
      </w:pPr>
    </w:p>
    <w:p w14:paraId="38271BFF" w14:textId="264DBA35" w:rsidR="00D06262" w:rsidRDefault="00614911" w:rsidP="00EA20F7">
      <w:pPr>
        <w:rPr>
          <w:b/>
          <w:sz w:val="22"/>
          <w:szCs w:val="22"/>
        </w:rPr>
      </w:pPr>
      <w:r w:rsidRPr="00EA20F7">
        <w:rPr>
          <w:b/>
          <w:sz w:val="22"/>
          <w:szCs w:val="22"/>
        </w:rPr>
        <w:t>EDUCATIONAL</w:t>
      </w:r>
      <w:r w:rsidR="00AC78B9" w:rsidRPr="00EA20F7">
        <w:rPr>
          <w:b/>
          <w:sz w:val="22"/>
          <w:szCs w:val="22"/>
        </w:rPr>
        <w:t xml:space="preserve"> QUALIFICATION:</w:t>
      </w:r>
    </w:p>
    <w:p w14:paraId="2F5A9640" w14:textId="77777777" w:rsidR="00E83E8E" w:rsidRPr="00EA20F7" w:rsidRDefault="00E83E8E" w:rsidP="00EA20F7">
      <w:pPr>
        <w:rPr>
          <w:b/>
          <w:sz w:val="22"/>
          <w:szCs w:val="22"/>
        </w:rPr>
      </w:pPr>
    </w:p>
    <w:tbl>
      <w:tblPr>
        <w:tblStyle w:val="a0"/>
        <w:tblW w:w="9183" w:type="dxa"/>
        <w:tblInd w:w="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09"/>
        <w:gridCol w:w="2692"/>
        <w:gridCol w:w="2127"/>
        <w:gridCol w:w="1276"/>
        <w:gridCol w:w="1479"/>
      </w:tblGrid>
      <w:tr w:rsidR="00D06262" w:rsidRPr="00EA20F7" w14:paraId="712D31BC" w14:textId="77777777" w:rsidTr="00156D64">
        <w:trPr>
          <w:trHeight w:val="406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9DAE8" w14:textId="77777777" w:rsidR="00D06262" w:rsidRPr="00EA20F7" w:rsidRDefault="00AC78B9" w:rsidP="00EA20F7">
            <w:pPr>
              <w:rPr>
                <w:b/>
                <w:sz w:val="22"/>
                <w:szCs w:val="22"/>
              </w:rPr>
            </w:pPr>
            <w:r w:rsidRPr="00EA20F7">
              <w:rPr>
                <w:b/>
                <w:sz w:val="22"/>
                <w:szCs w:val="22"/>
              </w:rPr>
              <w:t>Course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FFC4E2" w14:textId="77777777" w:rsidR="00D06262" w:rsidRPr="00EA20F7" w:rsidRDefault="00AC78B9" w:rsidP="00EA20F7">
            <w:pPr>
              <w:rPr>
                <w:b/>
                <w:sz w:val="22"/>
                <w:szCs w:val="22"/>
              </w:rPr>
            </w:pPr>
            <w:r w:rsidRPr="00EA20F7">
              <w:rPr>
                <w:b/>
                <w:sz w:val="22"/>
                <w:szCs w:val="22"/>
              </w:rPr>
              <w:t>College/School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0DA55" w14:textId="77777777" w:rsidR="00D06262" w:rsidRPr="00EA20F7" w:rsidRDefault="00AC78B9" w:rsidP="00EA20F7">
            <w:pPr>
              <w:rPr>
                <w:b/>
                <w:sz w:val="22"/>
                <w:szCs w:val="22"/>
              </w:rPr>
            </w:pPr>
            <w:r w:rsidRPr="00EA20F7">
              <w:rPr>
                <w:b/>
                <w:sz w:val="22"/>
                <w:szCs w:val="22"/>
              </w:rPr>
              <w:t>University/</w:t>
            </w:r>
          </w:p>
          <w:p w14:paraId="3A34CC9D" w14:textId="77777777" w:rsidR="00D06262" w:rsidRPr="00EA20F7" w:rsidRDefault="00AC78B9" w:rsidP="00EA20F7">
            <w:pPr>
              <w:rPr>
                <w:sz w:val="22"/>
                <w:szCs w:val="22"/>
              </w:rPr>
            </w:pPr>
            <w:r w:rsidRPr="00EA20F7">
              <w:rPr>
                <w:b/>
                <w:sz w:val="22"/>
                <w:szCs w:val="22"/>
              </w:rPr>
              <w:t>Board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9A85CB" w14:textId="77777777" w:rsidR="00D06262" w:rsidRPr="00EA20F7" w:rsidRDefault="00AC78B9" w:rsidP="00EA20F7">
            <w:pPr>
              <w:rPr>
                <w:b/>
                <w:sz w:val="22"/>
                <w:szCs w:val="22"/>
              </w:rPr>
            </w:pPr>
            <w:r w:rsidRPr="00EA20F7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B7FA8" w14:textId="77777777" w:rsidR="00D06262" w:rsidRPr="00EA20F7" w:rsidRDefault="00AC78B9" w:rsidP="00EA20F7">
            <w:pPr>
              <w:rPr>
                <w:b/>
                <w:sz w:val="22"/>
                <w:szCs w:val="22"/>
              </w:rPr>
            </w:pPr>
            <w:r w:rsidRPr="00EA20F7">
              <w:rPr>
                <w:b/>
                <w:sz w:val="22"/>
                <w:szCs w:val="22"/>
              </w:rPr>
              <w:t>Percentage</w:t>
            </w:r>
          </w:p>
        </w:tc>
      </w:tr>
      <w:tr w:rsidR="00D06262" w:rsidRPr="00906424" w14:paraId="518854C5" w14:textId="77777777" w:rsidTr="00156D64">
        <w:trPr>
          <w:trHeight w:val="902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9F41A" w14:textId="77777777" w:rsidR="00D06262" w:rsidRPr="00906424" w:rsidRDefault="00614911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>B. Tech</w:t>
            </w:r>
          </w:p>
          <w:p w14:paraId="5D767E8F" w14:textId="77777777" w:rsidR="00D06262" w:rsidRPr="00906424" w:rsidRDefault="00AC78B9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>(Mechanical Engineering)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E20A32" w14:textId="7FF23A1C" w:rsidR="00D06262" w:rsidRPr="00906424" w:rsidRDefault="00AC78B9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 xml:space="preserve">Greater Noida Institute </w:t>
            </w:r>
            <w:r w:rsidR="00060C1E" w:rsidRPr="00906424">
              <w:rPr>
                <w:rFonts w:ascii="Cambria" w:hAnsi="Cambria"/>
                <w:sz w:val="22"/>
                <w:szCs w:val="22"/>
              </w:rPr>
              <w:t>of</w:t>
            </w:r>
            <w:r w:rsidRPr="00906424">
              <w:rPr>
                <w:rFonts w:ascii="Cambria" w:hAnsi="Cambria"/>
                <w:sz w:val="22"/>
                <w:szCs w:val="22"/>
              </w:rPr>
              <w:t xml:space="preserve"> Technology, Greater Noida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ADD643" w14:textId="77777777" w:rsidR="00D06262" w:rsidRPr="00906424" w:rsidRDefault="00AC78B9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>Dr. A.P.J. Abdul Kalam Technical University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1A7BA" w14:textId="77777777" w:rsidR="00D06262" w:rsidRPr="00906424" w:rsidRDefault="00AC78B9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>2013-17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8C46E3" w14:textId="77777777" w:rsidR="00D06262" w:rsidRPr="00906424" w:rsidRDefault="00AC78B9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>65%</w:t>
            </w:r>
            <w:r w:rsidRPr="00906424">
              <w:rPr>
                <w:rFonts w:ascii="Cambria" w:hAnsi="Cambria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2608" behindDoc="0" locked="0" layoutInCell="1" hidden="0" allowOverlap="1" wp14:anchorId="39454AD8" wp14:editId="32551703">
                      <wp:simplePos x="0" y="0"/>
                      <wp:positionH relativeFrom="column">
                        <wp:posOffset>-787398</wp:posOffset>
                      </wp:positionH>
                      <wp:positionV relativeFrom="paragraph">
                        <wp:posOffset>88900</wp:posOffset>
                      </wp:positionV>
                      <wp:extent cx="12700" cy="12700"/>
                      <wp:effectExtent l="95250" t="38100" r="63500" b="2540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450DCA" id="Rectangle 7" o:spid="_x0000_s1026" style="position:absolute;margin-left:-62pt;margin-top:7pt;width:1pt;height:1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" filled="f" stroked="f"/>
                  </w:pict>
                </mc:Fallback>
              </mc:AlternateContent>
            </w:r>
            <w:r w:rsidRPr="00906424">
              <w:rPr>
                <w:rFonts w:ascii="Cambria" w:hAnsi="Cambria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59776" behindDoc="0" locked="0" layoutInCell="1" hidden="0" allowOverlap="1" wp14:anchorId="0560A011" wp14:editId="66E954B6">
                      <wp:simplePos x="0" y="0"/>
                      <wp:positionH relativeFrom="column">
                        <wp:posOffset>-647698</wp:posOffset>
                      </wp:positionH>
                      <wp:positionV relativeFrom="paragraph">
                        <wp:posOffset>88900</wp:posOffset>
                      </wp:positionV>
                      <wp:extent cx="12700" cy="12700"/>
                      <wp:effectExtent l="95250" t="38100" r="63500" b="25400"/>
                      <wp:wrapNone/>
                      <wp:docPr id="9" name="Rectangle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D4B87B" id="Rectangle 9" o:spid="_x0000_s1026" style="position:absolute;margin-left:-51pt;margin-top:7pt;width:1pt;height:1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" filled="f" stroked="f"/>
                  </w:pict>
                </mc:Fallback>
              </mc:AlternateContent>
            </w:r>
            <w:r w:rsidRPr="00906424">
              <w:rPr>
                <w:rFonts w:ascii="Cambria" w:hAnsi="Cambria"/>
                <w:noProof/>
                <w:sz w:val="22"/>
                <w:szCs w:val="22"/>
                <w:lang w:val="en-IN" w:eastAsia="en-IN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hidden="0" allowOverlap="1" wp14:anchorId="2063AE39" wp14:editId="2B1F8DF6">
                      <wp:simplePos x="0" y="0"/>
                      <wp:positionH relativeFrom="column">
                        <wp:posOffset>-660398</wp:posOffset>
                      </wp:positionH>
                      <wp:positionV relativeFrom="paragraph">
                        <wp:posOffset>0</wp:posOffset>
                      </wp:positionV>
                      <wp:extent cx="12700" cy="12700"/>
                      <wp:effectExtent l="95250" t="38100" r="63500" b="25400"/>
                      <wp:wrapNone/>
                      <wp:docPr id="8" name="Rectangle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2700" cy="127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1DBB9AE" id="Rectangle 8" o:spid="_x0000_s1026" style="position:absolute;margin-left:-52pt;margin-top:0;width:1pt;height:1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" filled="f" stroked="f"/>
                  </w:pict>
                </mc:Fallback>
              </mc:AlternateContent>
            </w:r>
          </w:p>
        </w:tc>
      </w:tr>
      <w:tr w:rsidR="00D06262" w:rsidRPr="00906424" w14:paraId="07694DCD" w14:textId="77777777" w:rsidTr="00156D64">
        <w:trPr>
          <w:trHeight w:val="230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8EF64" w14:textId="77777777" w:rsidR="00D06262" w:rsidRPr="00906424" w:rsidRDefault="00AC78B9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>12</w:t>
            </w:r>
            <w:r w:rsidRPr="00906424">
              <w:rPr>
                <w:rFonts w:ascii="Cambria" w:hAnsi="Cambria"/>
                <w:sz w:val="22"/>
                <w:szCs w:val="22"/>
                <w:vertAlign w:val="superscript"/>
              </w:rPr>
              <w:t>th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74C9C3" w14:textId="5114A6D8" w:rsidR="00D06262" w:rsidRPr="00906424" w:rsidRDefault="00AC78B9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 xml:space="preserve">Modern school </w:t>
            </w:r>
            <w:r w:rsidR="00060C1E" w:rsidRPr="00906424">
              <w:rPr>
                <w:rFonts w:ascii="Cambria" w:hAnsi="Cambria"/>
                <w:sz w:val="22"/>
                <w:szCs w:val="22"/>
              </w:rPr>
              <w:t>Noida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6D102F" w14:textId="77777777" w:rsidR="00D06262" w:rsidRPr="00906424" w:rsidRDefault="00AC78B9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>CBSE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12CCD0" w14:textId="77777777" w:rsidR="00D06262" w:rsidRPr="00906424" w:rsidRDefault="00AC78B9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>2012-13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483D6C" w14:textId="77777777" w:rsidR="00D06262" w:rsidRPr="00906424" w:rsidRDefault="00AC78B9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>75.8%</w:t>
            </w:r>
          </w:p>
        </w:tc>
      </w:tr>
      <w:tr w:rsidR="00D06262" w:rsidRPr="00906424" w14:paraId="7B8E23DE" w14:textId="77777777" w:rsidTr="00156D64">
        <w:trPr>
          <w:trHeight w:val="351"/>
        </w:trPr>
        <w:tc>
          <w:tcPr>
            <w:tcW w:w="1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DA64CC" w14:textId="77777777" w:rsidR="00D06262" w:rsidRPr="00906424" w:rsidRDefault="00AC78B9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>10</w:t>
            </w:r>
            <w:r w:rsidRPr="00906424">
              <w:rPr>
                <w:rFonts w:ascii="Cambria" w:hAnsi="Cambria"/>
                <w:sz w:val="22"/>
                <w:szCs w:val="22"/>
                <w:vertAlign w:val="superscript"/>
              </w:rPr>
              <w:t>th</w:t>
            </w:r>
            <w:r w:rsidRPr="00906424">
              <w:rPr>
                <w:rFonts w:ascii="Cambria" w:hAnsi="Cambria"/>
                <w:sz w:val="22"/>
                <w:szCs w:val="22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9562E4" w14:textId="7A99DE66" w:rsidR="00D06262" w:rsidRPr="00906424" w:rsidRDefault="00AC78B9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>Cosmos</w:t>
            </w:r>
            <w:r w:rsidR="00A27F9B" w:rsidRPr="00906424">
              <w:rPr>
                <w:rFonts w:ascii="Cambria" w:hAnsi="Cambria"/>
                <w:sz w:val="22"/>
                <w:szCs w:val="22"/>
              </w:rPr>
              <w:t xml:space="preserve"> </w:t>
            </w:r>
            <w:r w:rsidRPr="00906424">
              <w:rPr>
                <w:rFonts w:ascii="Cambria" w:hAnsi="Cambria"/>
                <w:sz w:val="22"/>
                <w:szCs w:val="22"/>
              </w:rPr>
              <w:t>public sch</w:t>
            </w:r>
            <w:r w:rsidR="00A27F9B" w:rsidRPr="00906424">
              <w:rPr>
                <w:rFonts w:ascii="Cambria" w:hAnsi="Cambria"/>
                <w:sz w:val="22"/>
                <w:szCs w:val="22"/>
              </w:rPr>
              <w:t>ool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FF6C04" w14:textId="77777777" w:rsidR="00D06262" w:rsidRPr="00906424" w:rsidRDefault="00AC78B9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>CBSE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DFAF39" w14:textId="77777777" w:rsidR="00D06262" w:rsidRPr="00906424" w:rsidRDefault="00AC78B9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>2010-11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51C20D" w14:textId="77777777" w:rsidR="00D06262" w:rsidRPr="00906424" w:rsidRDefault="00AC78B9" w:rsidP="00EA20F7">
            <w:pPr>
              <w:rPr>
                <w:rFonts w:ascii="Cambria" w:hAnsi="Cambria"/>
                <w:sz w:val="22"/>
                <w:szCs w:val="22"/>
              </w:rPr>
            </w:pPr>
            <w:r w:rsidRPr="00906424">
              <w:rPr>
                <w:rFonts w:ascii="Cambria" w:hAnsi="Cambria"/>
                <w:sz w:val="22"/>
                <w:szCs w:val="22"/>
              </w:rPr>
              <w:t>8.2 CGPA</w:t>
            </w:r>
          </w:p>
        </w:tc>
      </w:tr>
    </w:tbl>
    <w:p w14:paraId="1702FB5E" w14:textId="77777777" w:rsidR="00D06262" w:rsidRPr="00EA20F7" w:rsidRDefault="00D06262" w:rsidP="00EA20F7">
      <w:pPr>
        <w:rPr>
          <w:sz w:val="14"/>
          <w:szCs w:val="22"/>
        </w:rPr>
      </w:pPr>
    </w:p>
    <w:p w14:paraId="0F35A229" w14:textId="77777777" w:rsidR="00EA20F7" w:rsidRPr="00EA20F7" w:rsidRDefault="00EA20F7" w:rsidP="00EA20F7">
      <w:pPr>
        <w:rPr>
          <w:sz w:val="8"/>
          <w:szCs w:val="22"/>
        </w:rPr>
      </w:pPr>
    </w:p>
    <w:p w14:paraId="179AA5DC" w14:textId="14724500" w:rsidR="00F0590C" w:rsidRPr="00EA20F7" w:rsidRDefault="00F41401" w:rsidP="00EA20F7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Technical </w:t>
      </w:r>
      <w:r w:rsidR="00F21C3F">
        <w:rPr>
          <w:b/>
          <w:sz w:val="22"/>
          <w:szCs w:val="22"/>
        </w:rPr>
        <w:t>Qualifications: -</w:t>
      </w:r>
    </w:p>
    <w:p w14:paraId="41221A7D" w14:textId="5110D2E8" w:rsidR="004C6416" w:rsidRPr="00906424" w:rsidRDefault="004C6416" w:rsidP="00060C1E">
      <w:pPr>
        <w:pStyle w:val="ListParagraph"/>
        <w:numPr>
          <w:ilvl w:val="0"/>
          <w:numId w:val="20"/>
        </w:num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Python</w:t>
      </w:r>
      <w:r w:rsidR="00C30013" w:rsidRPr="00906424">
        <w:rPr>
          <w:rFonts w:ascii="Cambria" w:hAnsi="Cambria"/>
          <w:sz w:val="22"/>
          <w:szCs w:val="22"/>
        </w:rPr>
        <w:t xml:space="preserve"> </w:t>
      </w:r>
    </w:p>
    <w:p w14:paraId="2AE3101D" w14:textId="77777777" w:rsidR="004C6416" w:rsidRPr="00906424" w:rsidRDefault="004C6416" w:rsidP="00C30013">
      <w:pPr>
        <w:pStyle w:val="ListParagraph"/>
        <w:numPr>
          <w:ilvl w:val="0"/>
          <w:numId w:val="20"/>
        </w:numPr>
        <w:jc w:val="left"/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Django</w:t>
      </w:r>
    </w:p>
    <w:p w14:paraId="13ECA8BA" w14:textId="58DC03CA" w:rsidR="00F64AB3" w:rsidRPr="00906424" w:rsidRDefault="004C6416" w:rsidP="00C30013">
      <w:pPr>
        <w:pStyle w:val="ListParagraph"/>
        <w:numPr>
          <w:ilvl w:val="0"/>
          <w:numId w:val="20"/>
        </w:numPr>
        <w:jc w:val="left"/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HTML, CSS</w:t>
      </w:r>
    </w:p>
    <w:p w14:paraId="647770F9" w14:textId="7A72F268" w:rsidR="008F2A3F" w:rsidRPr="00906424" w:rsidRDefault="00803764" w:rsidP="00C30013">
      <w:pPr>
        <w:pStyle w:val="ListParagraph"/>
        <w:numPr>
          <w:ilvl w:val="0"/>
          <w:numId w:val="20"/>
        </w:numPr>
        <w:jc w:val="left"/>
        <w:rPr>
          <w:rFonts w:ascii="Cambria" w:hAnsi="Cambria"/>
          <w:sz w:val="22"/>
          <w:szCs w:val="22"/>
        </w:rPr>
      </w:pPr>
      <w:bookmarkStart w:id="0" w:name="_Hlk96734381"/>
      <w:r w:rsidRPr="00906424">
        <w:rPr>
          <w:rFonts w:ascii="Cambria" w:hAnsi="Cambria"/>
          <w:sz w:val="22"/>
          <w:szCs w:val="22"/>
        </w:rPr>
        <w:t>JavaScript</w:t>
      </w:r>
    </w:p>
    <w:p w14:paraId="26CA70ED" w14:textId="34F4B6AC" w:rsidR="00C30013" w:rsidRPr="00906424" w:rsidRDefault="00C30013" w:rsidP="008B25A1">
      <w:pPr>
        <w:pStyle w:val="ListParagraph"/>
        <w:numPr>
          <w:ilvl w:val="0"/>
          <w:numId w:val="20"/>
        </w:num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Ajax</w:t>
      </w:r>
    </w:p>
    <w:p w14:paraId="5BD198BC" w14:textId="1137B096" w:rsidR="0008522F" w:rsidRPr="00906424" w:rsidRDefault="0008522F" w:rsidP="008B25A1">
      <w:pPr>
        <w:pStyle w:val="ListParagraph"/>
        <w:numPr>
          <w:ilvl w:val="0"/>
          <w:numId w:val="20"/>
        </w:num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 xml:space="preserve">Django REST Framework </w:t>
      </w:r>
    </w:p>
    <w:p w14:paraId="495281B1" w14:textId="561949AB" w:rsidR="00BB20B3" w:rsidRPr="00906424" w:rsidRDefault="00BB20B3" w:rsidP="00060C1E">
      <w:pPr>
        <w:pStyle w:val="ListParagraph"/>
        <w:numPr>
          <w:ilvl w:val="0"/>
          <w:numId w:val="20"/>
        </w:num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GIT</w:t>
      </w:r>
    </w:p>
    <w:p w14:paraId="27D98950" w14:textId="593D6CC6" w:rsidR="00FE6D47" w:rsidRPr="00906424" w:rsidRDefault="00927F18" w:rsidP="00060C1E">
      <w:pPr>
        <w:pStyle w:val="ListParagraph"/>
        <w:numPr>
          <w:ilvl w:val="0"/>
          <w:numId w:val="20"/>
        </w:num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Bootstrap</w:t>
      </w:r>
    </w:p>
    <w:p w14:paraId="31122F77" w14:textId="74DA9727" w:rsidR="00B97617" w:rsidRPr="00906424" w:rsidRDefault="00B97617" w:rsidP="00C30013">
      <w:pPr>
        <w:pStyle w:val="ListParagraph"/>
        <w:numPr>
          <w:ilvl w:val="0"/>
          <w:numId w:val="20"/>
        </w:numPr>
        <w:jc w:val="left"/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MS office, MS excel</w:t>
      </w:r>
    </w:p>
    <w:p w14:paraId="0B9A7515" w14:textId="298053C7" w:rsidR="00C30013" w:rsidRDefault="00C30013" w:rsidP="00C30013">
      <w:pPr>
        <w:rPr>
          <w:sz w:val="22"/>
          <w:szCs w:val="22"/>
        </w:rPr>
      </w:pPr>
    </w:p>
    <w:p w14:paraId="7368C1EA" w14:textId="3B2AF7D8" w:rsidR="00C30013" w:rsidRPr="00F21C3F" w:rsidRDefault="00C30013" w:rsidP="00C30013">
      <w:pPr>
        <w:wordWrap/>
        <w:autoSpaceDE/>
        <w:autoSpaceDN/>
        <w:rPr>
          <w:b/>
          <w:sz w:val="22"/>
          <w:szCs w:val="22"/>
        </w:rPr>
      </w:pPr>
      <w:r>
        <w:rPr>
          <w:b/>
          <w:sz w:val="24"/>
          <w:szCs w:val="24"/>
        </w:rPr>
        <w:t>CERTIFICATES</w:t>
      </w:r>
      <w:r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-</w:t>
      </w:r>
    </w:p>
    <w:p w14:paraId="54F5EEEC" w14:textId="77777777" w:rsidR="00FF7FB8" w:rsidRPr="00FF7FB8" w:rsidRDefault="00C30013" w:rsidP="00C30013">
      <w:pPr>
        <w:pStyle w:val="ListParagraph"/>
        <w:widowControl/>
        <w:numPr>
          <w:ilvl w:val="1"/>
          <w:numId w:val="21"/>
        </w:numPr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IN" w:eastAsia="en-IN"/>
        </w:rPr>
      </w:pPr>
      <w:r>
        <w:rPr>
          <w:rFonts w:ascii="Cambria" w:eastAsia="Times New Roman" w:hAnsi="Cambria" w:cs="Arial"/>
          <w:kern w:val="0"/>
          <w:sz w:val="22"/>
          <w:szCs w:val="22"/>
          <w:lang w:val="en-IN" w:eastAsia="en-IN"/>
        </w:rPr>
        <w:t>Python, Django full stack certificate from Ducat</w:t>
      </w:r>
      <w:r w:rsidRPr="00C30013">
        <w:rPr>
          <w:rFonts w:ascii="Times New Roman" w:eastAsia="Times New Roman" w:hAnsi="Times New Roman" w:cs="Times New Roman"/>
          <w:kern w:val="0"/>
          <w:lang w:val="en-IN" w:eastAsia="en-IN"/>
        </w:rPr>
        <w:t>      </w:t>
      </w:r>
    </w:p>
    <w:p w14:paraId="5604F8E2" w14:textId="77777777" w:rsidR="00FF7FB8" w:rsidRDefault="00FF7FB8" w:rsidP="00FF7FB8">
      <w:pPr>
        <w:pStyle w:val="ListParagraph"/>
        <w:widowControl/>
        <w:wordWrap/>
        <w:autoSpaceDE/>
        <w:autoSpaceDN/>
        <w:ind w:left="360"/>
        <w:jc w:val="left"/>
        <w:rPr>
          <w:rFonts w:ascii="Times New Roman" w:eastAsia="Times New Roman" w:hAnsi="Times New Roman" w:cs="Times New Roman"/>
          <w:kern w:val="0"/>
          <w:lang w:val="en-IN" w:eastAsia="en-IN"/>
        </w:rPr>
      </w:pPr>
    </w:p>
    <w:p w14:paraId="26358F07" w14:textId="77777777" w:rsidR="00FF7FB8" w:rsidRDefault="00FF7FB8" w:rsidP="00FF7FB8">
      <w:pPr>
        <w:pStyle w:val="ListParagraph"/>
        <w:widowControl/>
        <w:wordWrap/>
        <w:autoSpaceDE/>
        <w:autoSpaceDN/>
        <w:ind w:left="360"/>
        <w:jc w:val="left"/>
        <w:rPr>
          <w:rFonts w:ascii="Times New Roman" w:eastAsia="Times New Roman" w:hAnsi="Times New Roman" w:cs="Times New Roman"/>
          <w:kern w:val="0"/>
          <w:lang w:val="en-IN" w:eastAsia="en-IN"/>
        </w:rPr>
      </w:pPr>
    </w:p>
    <w:p w14:paraId="6FBCCAEB" w14:textId="64498076" w:rsidR="00FF7FB8" w:rsidRPr="00F21C3F" w:rsidRDefault="00FF7FB8" w:rsidP="00FF7FB8">
      <w:pPr>
        <w:wordWrap/>
        <w:autoSpaceDE/>
        <w:autoSpaceDN/>
        <w:rPr>
          <w:b/>
          <w:sz w:val="22"/>
          <w:szCs w:val="22"/>
        </w:rPr>
      </w:pPr>
      <w:r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>: -</w:t>
      </w:r>
    </w:p>
    <w:p w14:paraId="38C18F3C" w14:textId="65A4CC27" w:rsidR="00FF7FB8" w:rsidRPr="00161692" w:rsidRDefault="00BB553E" w:rsidP="00FF7FB8">
      <w:pPr>
        <w:pStyle w:val="ListParagraph"/>
        <w:widowControl/>
        <w:numPr>
          <w:ilvl w:val="1"/>
          <w:numId w:val="21"/>
        </w:numPr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IN" w:eastAsia="en-IN"/>
        </w:rPr>
      </w:pPr>
      <w:r>
        <w:rPr>
          <w:rFonts w:ascii="Cambria" w:eastAsia="Times New Roman" w:hAnsi="Cambria" w:cs="Arial"/>
          <w:kern w:val="0"/>
          <w:sz w:val="22"/>
          <w:szCs w:val="22"/>
          <w:lang w:val="en-IN" w:eastAsia="en-IN"/>
        </w:rPr>
        <w:t xml:space="preserve">Worked on Ecommerce website using </w:t>
      </w:r>
      <w:proofErr w:type="gramStart"/>
      <w:r>
        <w:rPr>
          <w:rFonts w:ascii="Cambria" w:eastAsia="Times New Roman" w:hAnsi="Cambria" w:cs="Arial"/>
          <w:kern w:val="0"/>
          <w:sz w:val="22"/>
          <w:szCs w:val="22"/>
          <w:lang w:val="en-IN" w:eastAsia="en-IN"/>
        </w:rPr>
        <w:t>Django</w:t>
      </w:r>
      <w:r w:rsidR="00161692">
        <w:rPr>
          <w:rFonts w:ascii="Cambria" w:eastAsia="Times New Roman" w:hAnsi="Cambria" w:cs="Arial"/>
          <w:kern w:val="0"/>
          <w:sz w:val="22"/>
          <w:szCs w:val="22"/>
          <w:lang w:val="en-IN" w:eastAsia="en-IN"/>
        </w:rPr>
        <w:t xml:space="preserve">, </w:t>
      </w:r>
      <w:r>
        <w:rPr>
          <w:rFonts w:ascii="Cambria" w:eastAsia="Times New Roman" w:hAnsi="Cambria" w:cs="Arial"/>
          <w:kern w:val="0"/>
          <w:sz w:val="22"/>
          <w:szCs w:val="22"/>
          <w:lang w:val="en-IN" w:eastAsia="en-IN"/>
        </w:rPr>
        <w:t xml:space="preserve"> python</w:t>
      </w:r>
      <w:proofErr w:type="gramEnd"/>
      <w:r>
        <w:rPr>
          <w:rFonts w:ascii="Cambria" w:eastAsia="Times New Roman" w:hAnsi="Cambria" w:cs="Arial"/>
          <w:kern w:val="0"/>
          <w:sz w:val="22"/>
          <w:szCs w:val="22"/>
          <w:lang w:val="en-IN" w:eastAsia="en-IN"/>
        </w:rPr>
        <w:t xml:space="preserve">, ajax, JavaScript, Bootstrap, and fetch Api </w:t>
      </w:r>
    </w:p>
    <w:p w14:paraId="2017D0DA" w14:textId="083158F8" w:rsidR="00161692" w:rsidRPr="00156D64" w:rsidRDefault="00161692" w:rsidP="00161692">
      <w:pPr>
        <w:pStyle w:val="ListParagraph"/>
        <w:widowControl/>
        <w:wordWrap/>
        <w:autoSpaceDE/>
        <w:autoSpaceDN/>
        <w:ind w:left="720"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IN" w:eastAsia="en-IN"/>
        </w:rPr>
      </w:pPr>
    </w:p>
    <w:p w14:paraId="6C8B32FF" w14:textId="17CCC887" w:rsidR="00C30013" w:rsidRPr="00C30013" w:rsidRDefault="00C30013" w:rsidP="00FF7FB8">
      <w:pPr>
        <w:pStyle w:val="ListParagraph"/>
        <w:widowControl/>
        <w:wordWrap/>
        <w:autoSpaceDE/>
        <w:autoSpaceDN/>
        <w:ind w:left="360"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IN" w:eastAsia="en-IN"/>
        </w:rPr>
      </w:pPr>
      <w:r w:rsidRPr="00C30013">
        <w:rPr>
          <w:rFonts w:ascii="Times New Roman" w:eastAsia="Times New Roman" w:hAnsi="Times New Roman" w:cs="Times New Roman"/>
          <w:kern w:val="0"/>
          <w:lang w:val="en-IN" w:eastAsia="en-IN"/>
        </w:rPr>
        <w:t>  </w:t>
      </w:r>
    </w:p>
    <w:bookmarkEnd w:id="0"/>
    <w:p w14:paraId="3FAD49BB" w14:textId="7CDA6EB8" w:rsidR="00D06262" w:rsidRPr="00B97617" w:rsidRDefault="00D06262" w:rsidP="00C30013"/>
    <w:p w14:paraId="40F5394A" w14:textId="0EAA66FC" w:rsidR="00156D64" w:rsidRPr="00F21C3F" w:rsidRDefault="005F6FB2" w:rsidP="00F21C3F">
      <w:pPr>
        <w:wordWrap/>
        <w:autoSpaceDE/>
        <w:autoSpaceDN/>
        <w:rPr>
          <w:b/>
          <w:sz w:val="22"/>
          <w:szCs w:val="22"/>
        </w:rPr>
      </w:pPr>
      <w:r>
        <w:rPr>
          <w:b/>
          <w:sz w:val="22"/>
          <w:szCs w:val="22"/>
        </w:rPr>
        <w:t>OTHER QUALITIES</w:t>
      </w:r>
      <w:r w:rsidR="00541762">
        <w:rPr>
          <w:b/>
          <w:sz w:val="22"/>
          <w:szCs w:val="22"/>
        </w:rPr>
        <w:t>: -</w:t>
      </w:r>
    </w:p>
    <w:p w14:paraId="702DD5DA" w14:textId="52753E2A" w:rsidR="00DE1ED7" w:rsidRPr="00156D64" w:rsidRDefault="00DE1ED7" w:rsidP="00DE1ED7">
      <w:pPr>
        <w:pStyle w:val="ListParagraph"/>
        <w:widowControl/>
        <w:numPr>
          <w:ilvl w:val="1"/>
          <w:numId w:val="21"/>
        </w:numPr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IN" w:eastAsia="en-IN"/>
        </w:rPr>
      </w:pPr>
      <w:r w:rsidRPr="00156D64">
        <w:rPr>
          <w:rFonts w:ascii="Cambria" w:eastAsia="Times New Roman" w:hAnsi="Cambria" w:cs="Arial"/>
          <w:kern w:val="0"/>
          <w:sz w:val="22"/>
          <w:szCs w:val="22"/>
          <w:lang w:val="en-IN" w:eastAsia="en-IN"/>
        </w:rPr>
        <w:t>Leadershi</w:t>
      </w:r>
      <w:r w:rsidR="00F94B3C">
        <w:rPr>
          <w:rFonts w:ascii="Cambria" w:eastAsia="Times New Roman" w:hAnsi="Cambria" w:cs="Arial"/>
          <w:kern w:val="0"/>
          <w:sz w:val="22"/>
          <w:szCs w:val="22"/>
          <w:lang w:val="en-IN" w:eastAsia="en-IN"/>
        </w:rPr>
        <w:t>p Qualities</w:t>
      </w:r>
    </w:p>
    <w:p w14:paraId="29721085" w14:textId="44E119FD" w:rsidR="00DE1ED7" w:rsidRPr="00156D64" w:rsidRDefault="00DE1ED7" w:rsidP="00DE1ED7">
      <w:pPr>
        <w:pStyle w:val="ListParagraph"/>
        <w:widowControl/>
        <w:numPr>
          <w:ilvl w:val="1"/>
          <w:numId w:val="21"/>
        </w:numPr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IN" w:eastAsia="en-IN"/>
        </w:rPr>
      </w:pPr>
      <w:r w:rsidRPr="00156D64">
        <w:rPr>
          <w:rFonts w:ascii="Cambria" w:eastAsia="Times New Roman" w:hAnsi="Cambria" w:cs="Arial"/>
          <w:kern w:val="0"/>
          <w:sz w:val="22"/>
          <w:szCs w:val="22"/>
          <w:lang w:val="en-IN" w:eastAsia="en-IN"/>
        </w:rPr>
        <w:t>Adaptability</w:t>
      </w:r>
    </w:p>
    <w:p w14:paraId="605A7313" w14:textId="77777777" w:rsidR="00C75451" w:rsidRPr="00C75451" w:rsidRDefault="00F21C3F" w:rsidP="00F21C3F">
      <w:pPr>
        <w:pStyle w:val="ListParagraph"/>
        <w:widowControl/>
        <w:numPr>
          <w:ilvl w:val="1"/>
          <w:numId w:val="21"/>
        </w:numPr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IN" w:eastAsia="en-IN"/>
        </w:rPr>
      </w:pPr>
      <w:r w:rsidRPr="00156D64">
        <w:rPr>
          <w:rFonts w:ascii="Cambria" w:eastAsia="Times New Roman" w:hAnsi="Cambria" w:cs="Arial"/>
          <w:kern w:val="0"/>
          <w:sz w:val="22"/>
          <w:szCs w:val="22"/>
          <w:lang w:val="en-IN" w:eastAsia="en-IN"/>
        </w:rPr>
        <w:t>Hard Working</w:t>
      </w:r>
      <w:r w:rsidR="00F41401" w:rsidRPr="00156D64">
        <w:rPr>
          <w:rFonts w:ascii="Times New Roman" w:eastAsia="Times New Roman" w:hAnsi="Times New Roman" w:cs="Times New Roman"/>
          <w:kern w:val="0"/>
          <w:lang w:val="en-IN" w:eastAsia="en-IN"/>
        </w:rPr>
        <w:t>          </w:t>
      </w:r>
    </w:p>
    <w:p w14:paraId="4D61BEEE" w14:textId="1D6A5C05" w:rsidR="00B731FB" w:rsidRPr="00C361CC" w:rsidRDefault="00F41401" w:rsidP="00C361CC">
      <w:pPr>
        <w:pStyle w:val="ListParagraph"/>
        <w:widowControl/>
        <w:wordWrap/>
        <w:autoSpaceDE/>
        <w:autoSpaceDN/>
        <w:ind w:left="720"/>
        <w:jc w:val="left"/>
        <w:rPr>
          <w:rFonts w:ascii="Times New Roman" w:eastAsia="Times New Roman" w:hAnsi="Times New Roman" w:cs="Times New Roman"/>
          <w:kern w:val="0"/>
          <w:sz w:val="22"/>
          <w:szCs w:val="22"/>
          <w:lang w:val="en-IN" w:eastAsia="en-IN"/>
        </w:rPr>
      </w:pPr>
      <w:r w:rsidRPr="00156D64">
        <w:rPr>
          <w:rFonts w:ascii="Times New Roman" w:eastAsia="Times New Roman" w:hAnsi="Times New Roman" w:cs="Times New Roman"/>
          <w:kern w:val="0"/>
          <w:lang w:val="en-IN" w:eastAsia="en-IN"/>
        </w:rPr>
        <w:t>   </w:t>
      </w:r>
    </w:p>
    <w:p w14:paraId="27EDF100" w14:textId="77777777" w:rsidR="0099386E" w:rsidRPr="0099386E" w:rsidRDefault="0099386E" w:rsidP="00EA20F7">
      <w:pPr>
        <w:rPr>
          <w:sz w:val="10"/>
          <w:szCs w:val="22"/>
        </w:rPr>
      </w:pPr>
    </w:p>
    <w:p w14:paraId="6E434E7C" w14:textId="77777777" w:rsidR="00614911" w:rsidRPr="00EA20F7" w:rsidRDefault="00452C1C" w:rsidP="00EA20F7">
      <w:pPr>
        <w:rPr>
          <w:b/>
          <w:sz w:val="22"/>
          <w:szCs w:val="22"/>
        </w:rPr>
      </w:pPr>
      <w:r w:rsidRPr="00EA20F7">
        <w:rPr>
          <w:b/>
          <w:sz w:val="22"/>
          <w:szCs w:val="22"/>
        </w:rPr>
        <w:t>WORK EXPERIENCE</w:t>
      </w:r>
      <w:r w:rsidR="00614911" w:rsidRPr="00EA20F7">
        <w:rPr>
          <w:b/>
          <w:sz w:val="22"/>
          <w:szCs w:val="22"/>
        </w:rPr>
        <w:t xml:space="preserve"> </w:t>
      </w:r>
    </w:p>
    <w:p w14:paraId="07E36DA9" w14:textId="77777777" w:rsidR="00F64AB3" w:rsidRPr="00C34656" w:rsidRDefault="00F64AB3" w:rsidP="00EA20F7">
      <w:pPr>
        <w:rPr>
          <w:sz w:val="10"/>
          <w:szCs w:val="10"/>
        </w:rPr>
      </w:pPr>
    </w:p>
    <w:p w14:paraId="3AF2A86A" w14:textId="4984AD3C" w:rsidR="00E21B6E" w:rsidRPr="00EA20F7" w:rsidRDefault="00E21B6E" w:rsidP="00EA20F7">
      <w:pPr>
        <w:rPr>
          <w:rFonts w:ascii="Arial" w:hAnsi="Arial" w:cs="Arial"/>
          <w:kern w:val="0"/>
          <w:sz w:val="22"/>
          <w:szCs w:val="22"/>
          <w:lang w:val="en-IN" w:eastAsia="en-US"/>
        </w:rPr>
      </w:pPr>
      <w:r w:rsidRPr="00EA20F7">
        <w:rPr>
          <w:b/>
          <w:sz w:val="22"/>
          <w:szCs w:val="22"/>
        </w:rPr>
        <w:t>Name of Company</w:t>
      </w:r>
      <w:r w:rsidR="0099386E">
        <w:rPr>
          <w:b/>
          <w:sz w:val="22"/>
          <w:szCs w:val="22"/>
        </w:rPr>
        <w:tab/>
      </w:r>
      <w:r w:rsidRPr="00EA20F7">
        <w:rPr>
          <w:b/>
          <w:sz w:val="22"/>
          <w:szCs w:val="22"/>
        </w:rPr>
        <w:t>:</w:t>
      </w:r>
      <w:r w:rsidR="00964A03" w:rsidRPr="00EA20F7">
        <w:rPr>
          <w:sz w:val="22"/>
          <w:szCs w:val="22"/>
        </w:rPr>
        <w:t xml:space="preserve"> </w:t>
      </w:r>
      <w:r w:rsidRPr="00EA20F7">
        <w:rPr>
          <w:rFonts w:ascii="Arial" w:hAnsi="Arial" w:cs="Arial"/>
          <w:kern w:val="0"/>
          <w:sz w:val="22"/>
          <w:szCs w:val="22"/>
          <w:lang w:val="en-IN" w:eastAsia="en-US"/>
        </w:rPr>
        <w:t xml:space="preserve">M/s. Offshore Infrastructure </w:t>
      </w:r>
      <w:r w:rsidR="00906424" w:rsidRPr="00EA20F7">
        <w:rPr>
          <w:rFonts w:ascii="Arial" w:hAnsi="Arial" w:cs="Arial"/>
          <w:kern w:val="0"/>
          <w:sz w:val="22"/>
          <w:szCs w:val="22"/>
          <w:lang w:val="en-IN" w:eastAsia="en-US"/>
        </w:rPr>
        <w:t>Limited</w:t>
      </w:r>
      <w:r w:rsidR="00906424">
        <w:rPr>
          <w:rFonts w:ascii="Arial" w:hAnsi="Arial" w:cs="Arial"/>
          <w:kern w:val="0"/>
          <w:sz w:val="22"/>
          <w:szCs w:val="22"/>
          <w:lang w:val="en-IN" w:eastAsia="en-US"/>
        </w:rPr>
        <w:t xml:space="preserve"> (Mechanical)</w:t>
      </w:r>
    </w:p>
    <w:p w14:paraId="0A33B0F2" w14:textId="2E34CF72" w:rsidR="00F17AD8" w:rsidRDefault="00964A03" w:rsidP="00EA20F7">
      <w:pPr>
        <w:rPr>
          <w:rFonts w:ascii="Cambria" w:hAnsi="Cambria"/>
          <w:sz w:val="22"/>
          <w:szCs w:val="22"/>
        </w:rPr>
      </w:pPr>
      <w:r w:rsidRPr="00EA20F7">
        <w:rPr>
          <w:b/>
          <w:sz w:val="22"/>
          <w:szCs w:val="22"/>
        </w:rPr>
        <w:t>Designation</w:t>
      </w:r>
      <w:r w:rsidRPr="00EA20F7">
        <w:rPr>
          <w:sz w:val="22"/>
          <w:szCs w:val="22"/>
        </w:rPr>
        <w:tab/>
      </w:r>
      <w:r w:rsidRPr="00EA20F7">
        <w:rPr>
          <w:sz w:val="22"/>
          <w:szCs w:val="22"/>
        </w:rPr>
        <w:tab/>
        <w:t xml:space="preserve">: </w:t>
      </w:r>
      <w:proofErr w:type="spellStart"/>
      <w:r w:rsidR="005C54A0" w:rsidRPr="00906424">
        <w:rPr>
          <w:rFonts w:ascii="Cambria" w:hAnsi="Cambria"/>
          <w:sz w:val="22"/>
          <w:szCs w:val="22"/>
        </w:rPr>
        <w:t>Qa</w:t>
      </w:r>
      <w:proofErr w:type="spellEnd"/>
      <w:r w:rsidR="001F6FF8" w:rsidRPr="00906424">
        <w:rPr>
          <w:rFonts w:ascii="Cambria" w:hAnsi="Cambria"/>
          <w:sz w:val="22"/>
          <w:szCs w:val="22"/>
        </w:rPr>
        <w:t>/Qc Engineer</w:t>
      </w:r>
      <w:r w:rsidR="00E81E64" w:rsidRPr="00906424">
        <w:rPr>
          <w:rFonts w:ascii="Cambria" w:hAnsi="Cambria"/>
          <w:sz w:val="22"/>
          <w:szCs w:val="22"/>
        </w:rPr>
        <w:t xml:space="preserve"> (</w:t>
      </w:r>
      <w:r w:rsidR="00955937" w:rsidRPr="00906424">
        <w:rPr>
          <w:rFonts w:ascii="Cambria" w:hAnsi="Cambria"/>
          <w:sz w:val="22"/>
          <w:szCs w:val="22"/>
        </w:rPr>
        <w:t>01</w:t>
      </w:r>
      <w:r w:rsidR="00E81E64" w:rsidRPr="00906424">
        <w:rPr>
          <w:rFonts w:ascii="Cambria" w:hAnsi="Cambria"/>
          <w:sz w:val="22"/>
          <w:szCs w:val="22"/>
        </w:rPr>
        <w:t xml:space="preserve"> </w:t>
      </w:r>
      <w:r w:rsidR="00955937" w:rsidRPr="00906424">
        <w:rPr>
          <w:rFonts w:ascii="Cambria" w:hAnsi="Cambria"/>
          <w:sz w:val="22"/>
          <w:szCs w:val="22"/>
        </w:rPr>
        <w:t>Feb</w:t>
      </w:r>
      <w:r w:rsidR="00E21B6E" w:rsidRPr="00906424">
        <w:rPr>
          <w:rFonts w:ascii="Cambria" w:hAnsi="Cambria"/>
          <w:sz w:val="22"/>
          <w:szCs w:val="22"/>
        </w:rPr>
        <w:t xml:space="preserve"> ’201</w:t>
      </w:r>
      <w:r w:rsidR="00955937" w:rsidRPr="00906424">
        <w:rPr>
          <w:rFonts w:ascii="Cambria" w:hAnsi="Cambria"/>
          <w:sz w:val="22"/>
          <w:szCs w:val="22"/>
        </w:rPr>
        <w:t>8</w:t>
      </w:r>
      <w:r w:rsidRPr="00906424">
        <w:rPr>
          <w:rFonts w:ascii="Cambria" w:hAnsi="Cambria"/>
          <w:sz w:val="22"/>
          <w:szCs w:val="22"/>
        </w:rPr>
        <w:t xml:space="preserve"> to </w:t>
      </w:r>
      <w:r w:rsidR="008C7756" w:rsidRPr="00906424">
        <w:rPr>
          <w:rFonts w:ascii="Cambria" w:hAnsi="Cambria"/>
          <w:sz w:val="22"/>
          <w:szCs w:val="22"/>
        </w:rPr>
        <w:t>2</w:t>
      </w:r>
      <w:r w:rsidR="00955937" w:rsidRPr="00906424">
        <w:rPr>
          <w:rFonts w:ascii="Cambria" w:hAnsi="Cambria"/>
          <w:sz w:val="22"/>
          <w:szCs w:val="22"/>
        </w:rPr>
        <w:t xml:space="preserve">1 </w:t>
      </w:r>
      <w:r w:rsidR="008C7756" w:rsidRPr="00906424">
        <w:rPr>
          <w:rFonts w:ascii="Cambria" w:hAnsi="Cambria"/>
          <w:sz w:val="22"/>
          <w:szCs w:val="22"/>
        </w:rPr>
        <w:t xml:space="preserve">Apr </w:t>
      </w:r>
      <w:r w:rsidR="00955937" w:rsidRPr="00906424">
        <w:rPr>
          <w:rFonts w:ascii="Cambria" w:hAnsi="Cambria"/>
          <w:sz w:val="22"/>
          <w:szCs w:val="22"/>
        </w:rPr>
        <w:t>’</w:t>
      </w:r>
      <w:r w:rsidRPr="00906424">
        <w:rPr>
          <w:rFonts w:ascii="Cambria" w:hAnsi="Cambria"/>
          <w:sz w:val="22"/>
          <w:szCs w:val="22"/>
        </w:rPr>
        <w:t>202</w:t>
      </w:r>
      <w:r w:rsidR="00955937" w:rsidRPr="00906424">
        <w:rPr>
          <w:rFonts w:ascii="Cambria" w:hAnsi="Cambria"/>
          <w:sz w:val="22"/>
          <w:szCs w:val="22"/>
        </w:rPr>
        <w:t>0</w:t>
      </w:r>
      <w:r w:rsidRPr="00906424">
        <w:rPr>
          <w:rFonts w:ascii="Cambria" w:hAnsi="Cambria"/>
          <w:sz w:val="22"/>
          <w:szCs w:val="22"/>
        </w:rPr>
        <w:t>)</w:t>
      </w:r>
    </w:p>
    <w:p w14:paraId="3B0712F8" w14:textId="77777777" w:rsidR="00906424" w:rsidRPr="00906424" w:rsidRDefault="00906424" w:rsidP="00EA20F7">
      <w:pPr>
        <w:rPr>
          <w:rFonts w:ascii="Cambria" w:hAnsi="Cambria"/>
          <w:sz w:val="10"/>
          <w:szCs w:val="10"/>
        </w:rPr>
      </w:pPr>
    </w:p>
    <w:p w14:paraId="3A994A12" w14:textId="196F83AC" w:rsidR="007D53B8" w:rsidRDefault="00E21B6E" w:rsidP="00EA20F7">
      <w:p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bCs/>
          <w:sz w:val="22"/>
          <w:szCs w:val="22"/>
        </w:rPr>
        <w:lastRenderedPageBreak/>
        <w:t>OWNER</w:t>
      </w:r>
      <w:r w:rsidR="007D53B8" w:rsidRPr="00906424">
        <w:rPr>
          <w:rFonts w:ascii="Cambria" w:hAnsi="Cambria"/>
          <w:sz w:val="22"/>
          <w:szCs w:val="22"/>
        </w:rPr>
        <w:tab/>
      </w:r>
      <w:r w:rsidR="007D53B8" w:rsidRPr="00906424">
        <w:rPr>
          <w:rFonts w:ascii="Cambria" w:hAnsi="Cambria"/>
          <w:sz w:val="22"/>
          <w:szCs w:val="22"/>
        </w:rPr>
        <w:tab/>
        <w:t>:</w:t>
      </w:r>
      <w:r w:rsidR="006544B4" w:rsidRPr="00906424">
        <w:rPr>
          <w:rFonts w:ascii="Cambria" w:hAnsi="Cambria"/>
          <w:sz w:val="22"/>
          <w:szCs w:val="22"/>
        </w:rPr>
        <w:t xml:space="preserve"> </w:t>
      </w:r>
      <w:r w:rsidRPr="00906424">
        <w:rPr>
          <w:rFonts w:ascii="Cambria" w:hAnsi="Cambria"/>
          <w:sz w:val="22"/>
          <w:szCs w:val="22"/>
        </w:rPr>
        <w:t>M/s. Western Concessions Private Limited. (WCPL)</w:t>
      </w:r>
    </w:p>
    <w:p w14:paraId="661B0D36" w14:textId="77777777" w:rsidR="00906424" w:rsidRPr="00906424" w:rsidRDefault="00906424" w:rsidP="00EA20F7">
      <w:pPr>
        <w:rPr>
          <w:rFonts w:ascii="Cambria" w:hAnsi="Cambria"/>
          <w:sz w:val="10"/>
          <w:szCs w:val="10"/>
        </w:rPr>
      </w:pPr>
    </w:p>
    <w:p w14:paraId="52A1199C" w14:textId="47CE4256" w:rsidR="001F6FF8" w:rsidRPr="00906424" w:rsidRDefault="00EA20F7" w:rsidP="0027050F">
      <w:pPr>
        <w:rPr>
          <w:rFonts w:ascii="Cambria" w:hAnsi="Cambria" w:cs="Arial"/>
          <w:b/>
          <w:kern w:val="0"/>
          <w:lang w:val="en-IN" w:eastAsia="en-US"/>
        </w:rPr>
      </w:pPr>
      <w:r w:rsidRPr="00906424">
        <w:rPr>
          <w:rFonts w:ascii="Cambria" w:hAnsi="Cambria"/>
          <w:bCs/>
          <w:sz w:val="22"/>
          <w:szCs w:val="22"/>
        </w:rPr>
        <w:t>PROJECT</w:t>
      </w:r>
      <w:r w:rsidRPr="00906424">
        <w:rPr>
          <w:rFonts w:ascii="Cambria" w:hAnsi="Cambria"/>
          <w:b/>
          <w:sz w:val="22"/>
          <w:szCs w:val="22"/>
        </w:rPr>
        <w:tab/>
      </w:r>
      <w:r w:rsidRPr="00906424">
        <w:rPr>
          <w:rFonts w:ascii="Cambria" w:hAnsi="Cambria"/>
          <w:b/>
          <w:sz w:val="22"/>
          <w:szCs w:val="22"/>
        </w:rPr>
        <w:tab/>
      </w:r>
      <w:r w:rsidR="00E21B6E" w:rsidRPr="00906424">
        <w:rPr>
          <w:rFonts w:ascii="Cambria" w:hAnsi="Cambria"/>
          <w:sz w:val="22"/>
          <w:szCs w:val="22"/>
        </w:rPr>
        <w:t>:</w:t>
      </w:r>
      <w:r w:rsidRPr="00906424">
        <w:rPr>
          <w:rFonts w:ascii="Cambria" w:hAnsi="Cambria"/>
          <w:sz w:val="22"/>
          <w:szCs w:val="22"/>
        </w:rPr>
        <w:t xml:space="preserve"> </w:t>
      </w:r>
      <w:r w:rsidR="00906424" w:rsidRPr="00906424">
        <w:rPr>
          <w:rFonts w:ascii="Cambria" w:hAnsi="Cambria" w:cs="Arial"/>
          <w:kern w:val="0"/>
          <w:sz w:val="22"/>
          <w:szCs w:val="22"/>
          <w:lang w:val="en-IN" w:eastAsia="en-US"/>
        </w:rPr>
        <w:t>JDPL (</w:t>
      </w:r>
      <w:r w:rsidR="00C53466" w:rsidRPr="00906424">
        <w:rPr>
          <w:rFonts w:ascii="Cambria" w:hAnsi="Cambria" w:cs="Arial"/>
          <w:kern w:val="0"/>
          <w:sz w:val="22"/>
          <w:szCs w:val="22"/>
          <w:lang w:val="en-IN" w:eastAsia="en-US"/>
        </w:rPr>
        <w:t xml:space="preserve">Jaigarh </w:t>
      </w:r>
      <w:proofErr w:type="spellStart"/>
      <w:r w:rsidR="00C53466" w:rsidRPr="00906424">
        <w:rPr>
          <w:rFonts w:ascii="Cambria" w:hAnsi="Cambria" w:cs="Arial"/>
          <w:kern w:val="0"/>
          <w:sz w:val="22"/>
          <w:szCs w:val="22"/>
          <w:lang w:val="en-IN" w:eastAsia="en-US"/>
        </w:rPr>
        <w:t>Dabhol</w:t>
      </w:r>
      <w:proofErr w:type="spellEnd"/>
      <w:r w:rsidR="00C53466" w:rsidRPr="00906424">
        <w:rPr>
          <w:rFonts w:ascii="Cambria" w:hAnsi="Cambria" w:cs="Arial"/>
          <w:kern w:val="0"/>
          <w:sz w:val="22"/>
          <w:szCs w:val="22"/>
          <w:lang w:val="en-IN" w:eastAsia="en-US"/>
        </w:rPr>
        <w:t xml:space="preserve"> pipeline project LNG Line)</w:t>
      </w:r>
    </w:p>
    <w:p w14:paraId="73F78830" w14:textId="36D6C582" w:rsidR="0027050F" w:rsidRDefault="0027050F" w:rsidP="0027050F">
      <w:pPr>
        <w:rPr>
          <w:rFonts w:ascii="Arial" w:hAnsi="Arial" w:cs="Arial"/>
          <w:b/>
          <w:kern w:val="0"/>
          <w:lang w:val="en-IN" w:eastAsia="en-US"/>
        </w:rPr>
      </w:pPr>
    </w:p>
    <w:p w14:paraId="6863CD7D" w14:textId="57CF1644" w:rsidR="00906424" w:rsidRDefault="00906424" w:rsidP="0027050F">
      <w:pPr>
        <w:rPr>
          <w:rFonts w:ascii="Arial" w:hAnsi="Arial" w:cs="Arial"/>
          <w:b/>
          <w:kern w:val="0"/>
          <w:lang w:val="en-IN" w:eastAsia="en-US"/>
        </w:rPr>
      </w:pPr>
    </w:p>
    <w:p w14:paraId="3E961116" w14:textId="1E1A3F6D" w:rsidR="00906424" w:rsidRDefault="00906424" w:rsidP="0027050F">
      <w:pPr>
        <w:rPr>
          <w:rFonts w:ascii="Arial" w:hAnsi="Arial" w:cs="Arial"/>
          <w:b/>
          <w:kern w:val="0"/>
          <w:lang w:val="en-IN" w:eastAsia="en-US"/>
        </w:rPr>
      </w:pPr>
    </w:p>
    <w:p w14:paraId="7000088B" w14:textId="4C54B56E" w:rsidR="00906424" w:rsidRDefault="00906424" w:rsidP="0027050F">
      <w:pPr>
        <w:rPr>
          <w:rFonts w:ascii="Arial" w:hAnsi="Arial" w:cs="Arial"/>
          <w:b/>
          <w:kern w:val="0"/>
          <w:lang w:val="en-IN" w:eastAsia="en-US"/>
        </w:rPr>
      </w:pPr>
    </w:p>
    <w:p w14:paraId="68C11D64" w14:textId="53917CC3" w:rsidR="00906424" w:rsidRDefault="00906424" w:rsidP="0027050F">
      <w:pPr>
        <w:rPr>
          <w:rFonts w:ascii="Arial" w:hAnsi="Arial" w:cs="Arial"/>
          <w:b/>
          <w:kern w:val="0"/>
          <w:lang w:val="en-IN" w:eastAsia="en-US"/>
        </w:rPr>
      </w:pPr>
    </w:p>
    <w:p w14:paraId="0F6C3336" w14:textId="77777777" w:rsidR="00906424" w:rsidRPr="0027050F" w:rsidRDefault="00906424" w:rsidP="0027050F">
      <w:pPr>
        <w:rPr>
          <w:rFonts w:ascii="Arial" w:hAnsi="Arial" w:cs="Arial"/>
          <w:b/>
          <w:kern w:val="0"/>
          <w:lang w:val="en-IN" w:eastAsia="en-US"/>
        </w:rPr>
      </w:pPr>
    </w:p>
    <w:p w14:paraId="0929C2EB" w14:textId="72FD4159" w:rsidR="00C34656" w:rsidRPr="00BB20B3" w:rsidRDefault="00EA20F7" w:rsidP="00EA20F7">
      <w:pPr>
        <w:rPr>
          <w:rFonts w:ascii="Arial" w:hAnsi="Arial" w:cs="Arial"/>
          <w:kern w:val="0"/>
          <w:sz w:val="2"/>
          <w:szCs w:val="2"/>
          <w:lang w:val="en-IN" w:eastAsia="en-US"/>
        </w:rPr>
      </w:pPr>
      <w:r w:rsidRPr="00EA20F7">
        <w:rPr>
          <w:rFonts w:ascii="Arial" w:hAnsi="Arial" w:cs="Arial"/>
          <w:b/>
          <w:kern w:val="0"/>
          <w:lang w:val="en-IN" w:eastAsia="en-US"/>
        </w:rPr>
        <w:t xml:space="preserve"> </w:t>
      </w:r>
    </w:p>
    <w:p w14:paraId="222778EE" w14:textId="7980FCA0" w:rsidR="00C34656" w:rsidRDefault="00C34656" w:rsidP="00C34656">
      <w:pPr>
        <w:rPr>
          <w:b/>
          <w:bCs/>
          <w:sz w:val="22"/>
          <w:szCs w:val="22"/>
        </w:rPr>
      </w:pPr>
      <w:r w:rsidRPr="00EA20F7">
        <w:rPr>
          <w:b/>
          <w:sz w:val="22"/>
          <w:szCs w:val="22"/>
        </w:rPr>
        <w:t>Name of Company</w:t>
      </w:r>
      <w:r w:rsidRPr="00EA20F7">
        <w:rPr>
          <w:sz w:val="22"/>
          <w:szCs w:val="22"/>
        </w:rPr>
        <w:tab/>
        <w:t xml:space="preserve">: </w:t>
      </w:r>
      <w:proofErr w:type="spellStart"/>
      <w:r w:rsidRPr="00C34656">
        <w:rPr>
          <w:b/>
          <w:bCs/>
          <w:sz w:val="22"/>
          <w:szCs w:val="22"/>
        </w:rPr>
        <w:t>Unistal</w:t>
      </w:r>
      <w:proofErr w:type="spellEnd"/>
      <w:r w:rsidRPr="00C34656">
        <w:rPr>
          <w:b/>
          <w:bCs/>
          <w:sz w:val="22"/>
          <w:szCs w:val="22"/>
        </w:rPr>
        <w:t xml:space="preserve"> Systems Pvt. </w:t>
      </w:r>
      <w:r w:rsidR="00906424" w:rsidRPr="00C34656">
        <w:rPr>
          <w:b/>
          <w:bCs/>
          <w:sz w:val="22"/>
          <w:szCs w:val="22"/>
        </w:rPr>
        <w:t>Ltd.</w:t>
      </w:r>
      <w:r w:rsidR="00906424">
        <w:rPr>
          <w:b/>
          <w:bCs/>
          <w:sz w:val="22"/>
          <w:szCs w:val="22"/>
        </w:rPr>
        <w:t xml:space="preserve"> (Mechanical)</w:t>
      </w:r>
    </w:p>
    <w:p w14:paraId="7B96F331" w14:textId="77777777" w:rsidR="00BB20B3" w:rsidRPr="00BB20B3" w:rsidRDefault="00BB20B3" w:rsidP="00C34656">
      <w:pPr>
        <w:rPr>
          <w:sz w:val="6"/>
          <w:szCs w:val="6"/>
        </w:rPr>
      </w:pPr>
    </w:p>
    <w:p w14:paraId="6D2BAD06" w14:textId="18A3FB61" w:rsidR="004461D5" w:rsidRDefault="00C34656" w:rsidP="00EA20F7">
      <w:pPr>
        <w:rPr>
          <w:rFonts w:ascii="Cambria" w:hAnsi="Cambria"/>
          <w:sz w:val="22"/>
          <w:szCs w:val="22"/>
        </w:rPr>
      </w:pPr>
      <w:r w:rsidRPr="0099386E">
        <w:rPr>
          <w:b/>
          <w:sz w:val="22"/>
          <w:szCs w:val="22"/>
        </w:rPr>
        <w:t>Designation</w:t>
      </w:r>
      <w:r w:rsidRPr="00EA20F7">
        <w:rPr>
          <w:sz w:val="22"/>
          <w:szCs w:val="22"/>
        </w:rPr>
        <w:tab/>
      </w:r>
      <w:r w:rsidRPr="00EA20F7">
        <w:rPr>
          <w:sz w:val="22"/>
          <w:szCs w:val="22"/>
        </w:rPr>
        <w:tab/>
        <w:t xml:space="preserve">:  </w:t>
      </w:r>
      <w:r w:rsidRPr="00906424">
        <w:rPr>
          <w:rFonts w:ascii="Cambria" w:hAnsi="Cambria"/>
          <w:sz w:val="22"/>
          <w:szCs w:val="22"/>
        </w:rPr>
        <w:t xml:space="preserve">project </w:t>
      </w:r>
      <w:bookmarkStart w:id="1" w:name="_Hlk96733709"/>
      <w:r w:rsidRPr="00906424">
        <w:rPr>
          <w:rFonts w:ascii="Cambria" w:hAnsi="Cambria"/>
          <w:sz w:val="22"/>
          <w:szCs w:val="22"/>
        </w:rPr>
        <w:t xml:space="preserve">Engineer </w:t>
      </w:r>
      <w:bookmarkEnd w:id="1"/>
      <w:r w:rsidRPr="00906424">
        <w:rPr>
          <w:rFonts w:ascii="Cambria" w:hAnsi="Cambria"/>
          <w:sz w:val="22"/>
          <w:szCs w:val="22"/>
        </w:rPr>
        <w:t>(1</w:t>
      </w:r>
      <w:r w:rsidR="00536B3D" w:rsidRPr="00906424">
        <w:rPr>
          <w:rFonts w:ascii="Cambria" w:hAnsi="Cambria"/>
          <w:sz w:val="22"/>
          <w:szCs w:val="22"/>
        </w:rPr>
        <w:t>7-</w:t>
      </w:r>
      <w:r w:rsidRPr="00906424">
        <w:rPr>
          <w:rFonts w:ascii="Cambria" w:hAnsi="Cambria"/>
          <w:sz w:val="22"/>
          <w:szCs w:val="22"/>
        </w:rPr>
        <w:t>jul</w:t>
      </w:r>
      <w:r w:rsidR="00536B3D" w:rsidRPr="00906424">
        <w:rPr>
          <w:rFonts w:ascii="Cambria" w:hAnsi="Cambria"/>
          <w:sz w:val="22"/>
          <w:szCs w:val="22"/>
        </w:rPr>
        <w:t>y-</w:t>
      </w:r>
      <w:r w:rsidRPr="00906424">
        <w:rPr>
          <w:rFonts w:ascii="Cambria" w:hAnsi="Cambria"/>
          <w:sz w:val="22"/>
          <w:szCs w:val="22"/>
        </w:rPr>
        <w:t>2020 till date)</w:t>
      </w:r>
    </w:p>
    <w:p w14:paraId="65EF73A8" w14:textId="77777777" w:rsidR="00906424" w:rsidRPr="00906424" w:rsidRDefault="00906424" w:rsidP="00EA20F7">
      <w:pPr>
        <w:rPr>
          <w:rFonts w:ascii="Cambria" w:hAnsi="Cambria"/>
          <w:sz w:val="14"/>
          <w:szCs w:val="14"/>
        </w:rPr>
      </w:pPr>
    </w:p>
    <w:p w14:paraId="1843EDDA" w14:textId="448A5159" w:rsidR="00DA6EE3" w:rsidRPr="00906424" w:rsidRDefault="00CC0758" w:rsidP="00EA20F7">
      <w:p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bCs/>
          <w:sz w:val="22"/>
          <w:szCs w:val="22"/>
        </w:rPr>
        <w:t>Responsibilities</w:t>
      </w:r>
      <w:r w:rsidRPr="00906424">
        <w:rPr>
          <w:rFonts w:ascii="Cambria" w:hAnsi="Cambria"/>
          <w:b/>
          <w:sz w:val="22"/>
          <w:szCs w:val="22"/>
        </w:rPr>
        <w:t xml:space="preserve">     </w:t>
      </w:r>
      <w:r w:rsidR="008356BB" w:rsidRPr="00906424">
        <w:rPr>
          <w:rFonts w:ascii="Cambria" w:hAnsi="Cambria"/>
          <w:b/>
          <w:sz w:val="22"/>
          <w:szCs w:val="22"/>
        </w:rPr>
        <w:tab/>
        <w:t>:</w:t>
      </w:r>
      <w:r w:rsidR="002E4853" w:rsidRPr="00906424">
        <w:rPr>
          <w:rFonts w:ascii="Cambria" w:hAnsi="Cambria"/>
          <w:b/>
          <w:sz w:val="22"/>
          <w:szCs w:val="22"/>
        </w:rPr>
        <w:t xml:space="preserve"> </w:t>
      </w:r>
      <w:r w:rsidR="002E4853" w:rsidRPr="00906424">
        <w:rPr>
          <w:rFonts w:ascii="Cambria" w:hAnsi="Cambria"/>
          <w:sz w:val="22"/>
          <w:szCs w:val="22"/>
        </w:rPr>
        <w:t xml:space="preserve">Worked on </w:t>
      </w:r>
      <w:r w:rsidR="008356BB" w:rsidRPr="00906424">
        <w:rPr>
          <w:rFonts w:ascii="Cambria" w:hAnsi="Cambria"/>
          <w:sz w:val="22"/>
          <w:szCs w:val="22"/>
        </w:rPr>
        <w:t>PIMS (</w:t>
      </w:r>
      <w:r w:rsidR="002E4853" w:rsidRPr="00906424">
        <w:rPr>
          <w:rFonts w:ascii="Cambria" w:hAnsi="Cambria"/>
          <w:sz w:val="22"/>
          <w:szCs w:val="22"/>
        </w:rPr>
        <w:t>pipeline information management system)</w:t>
      </w:r>
    </w:p>
    <w:p w14:paraId="7BA21FE0" w14:textId="5F7052DD" w:rsidR="00F21C3F" w:rsidRPr="0027050F" w:rsidRDefault="008356BB" w:rsidP="00536B3D">
      <w:pPr>
        <w:ind w:left="2380"/>
        <w:rPr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w</w:t>
      </w:r>
      <w:r w:rsidR="005B3FC2" w:rsidRPr="00906424">
        <w:rPr>
          <w:rFonts w:ascii="Cambria" w:hAnsi="Cambria"/>
          <w:sz w:val="22"/>
          <w:szCs w:val="22"/>
        </w:rPr>
        <w:t>hich is used to store</w:t>
      </w:r>
      <w:r w:rsidR="00A65047" w:rsidRPr="00906424">
        <w:rPr>
          <w:rFonts w:ascii="Cambria" w:hAnsi="Cambria"/>
          <w:sz w:val="22"/>
          <w:szCs w:val="22"/>
        </w:rPr>
        <w:t xml:space="preserve"> information about the running </w:t>
      </w:r>
      <w:r w:rsidR="00A717CB" w:rsidRPr="00906424">
        <w:rPr>
          <w:rFonts w:ascii="Cambria" w:hAnsi="Cambria"/>
          <w:sz w:val="22"/>
          <w:szCs w:val="22"/>
        </w:rPr>
        <w:t>project and</w:t>
      </w:r>
      <w:r w:rsidRPr="00906424">
        <w:rPr>
          <w:rFonts w:ascii="Cambria" w:hAnsi="Cambria"/>
          <w:sz w:val="22"/>
          <w:szCs w:val="22"/>
        </w:rPr>
        <w:t xml:space="preserve"> keep track of day-to-day activities</w:t>
      </w:r>
      <w:r w:rsidR="00C53204" w:rsidRPr="00906424">
        <w:rPr>
          <w:rFonts w:ascii="Cambria" w:hAnsi="Cambria"/>
          <w:sz w:val="22"/>
          <w:szCs w:val="22"/>
        </w:rPr>
        <w:t xml:space="preserve"> and store documents</w:t>
      </w:r>
      <w:r w:rsidR="00906424">
        <w:rPr>
          <w:rFonts w:ascii="Cambria" w:hAnsi="Cambria"/>
          <w:sz w:val="22"/>
          <w:szCs w:val="22"/>
        </w:rPr>
        <w:t>.</w:t>
      </w:r>
      <w:r w:rsidR="00C53204">
        <w:rPr>
          <w:sz w:val="22"/>
          <w:szCs w:val="22"/>
        </w:rPr>
        <w:t xml:space="preserve"> </w:t>
      </w:r>
    </w:p>
    <w:p w14:paraId="09D234B2" w14:textId="77777777" w:rsidR="00161AB2" w:rsidRDefault="00161AB2" w:rsidP="00060C1E">
      <w:pPr>
        <w:rPr>
          <w:b/>
          <w:sz w:val="22"/>
          <w:szCs w:val="22"/>
        </w:rPr>
      </w:pPr>
    </w:p>
    <w:p w14:paraId="2C7EDAA2" w14:textId="0081ACE3" w:rsidR="00A717CB" w:rsidRDefault="00B97617" w:rsidP="00060C1E">
      <w:r w:rsidRPr="0099386E">
        <w:rPr>
          <w:b/>
          <w:sz w:val="22"/>
          <w:szCs w:val="22"/>
        </w:rPr>
        <w:t>PROJECT</w:t>
      </w:r>
      <w:r>
        <w:rPr>
          <w:b/>
          <w:sz w:val="22"/>
          <w:szCs w:val="22"/>
        </w:rPr>
        <w:t xml:space="preserve">: </w:t>
      </w:r>
      <w:r w:rsidRPr="00906424">
        <w:rPr>
          <w:rFonts w:ascii="Cambria" w:hAnsi="Cambria"/>
          <w:b/>
          <w:sz w:val="22"/>
          <w:szCs w:val="22"/>
        </w:rPr>
        <w:t>-</w:t>
      </w:r>
      <w:r w:rsidR="00AC78B9" w:rsidRPr="00906424">
        <w:rPr>
          <w:rFonts w:ascii="Cambria" w:hAnsi="Cambria"/>
          <w:b/>
          <w:sz w:val="22"/>
          <w:szCs w:val="22"/>
        </w:rPr>
        <w:t xml:space="preserve"> </w:t>
      </w:r>
      <w:r w:rsidR="006E7D66" w:rsidRPr="00906424">
        <w:rPr>
          <w:rFonts w:ascii="Cambria" w:hAnsi="Cambria"/>
          <w:b/>
          <w:sz w:val="22"/>
          <w:szCs w:val="22"/>
        </w:rPr>
        <w:t xml:space="preserve">  </w:t>
      </w:r>
      <w:r w:rsidR="00614911" w:rsidRPr="00906424">
        <w:rPr>
          <w:rFonts w:ascii="Cambria" w:hAnsi="Cambria"/>
          <w:sz w:val="22"/>
          <w:szCs w:val="22"/>
        </w:rPr>
        <w:t>Worked on</w:t>
      </w:r>
      <w:r w:rsidR="00AC78B9" w:rsidRPr="00906424">
        <w:rPr>
          <w:rFonts w:ascii="Cambria" w:hAnsi="Cambria"/>
          <w:sz w:val="22"/>
          <w:szCs w:val="22"/>
        </w:rPr>
        <w:t xml:space="preserve"> the project named thermal </w:t>
      </w:r>
      <w:r w:rsidR="00614911" w:rsidRPr="00906424">
        <w:rPr>
          <w:rFonts w:ascii="Cambria" w:hAnsi="Cambria"/>
          <w:sz w:val="22"/>
          <w:szCs w:val="22"/>
        </w:rPr>
        <w:t>sheet cover</w:t>
      </w:r>
      <w:r w:rsidR="00CD26D9" w:rsidRPr="00906424">
        <w:rPr>
          <w:rFonts w:ascii="Cambria" w:hAnsi="Cambria"/>
          <w:sz w:val="22"/>
          <w:szCs w:val="22"/>
        </w:rPr>
        <w:t>.</w:t>
      </w:r>
      <w:r w:rsidR="0099386E" w:rsidRPr="00906424">
        <w:rPr>
          <w:rFonts w:ascii="Cambria" w:hAnsi="Cambria"/>
          <w:sz w:val="22"/>
          <w:szCs w:val="22"/>
        </w:rPr>
        <w:t xml:space="preserve"> </w:t>
      </w:r>
      <w:r w:rsidR="00CD26D9" w:rsidRPr="00906424">
        <w:rPr>
          <w:rFonts w:ascii="Cambria" w:hAnsi="Cambria"/>
          <w:sz w:val="22"/>
          <w:szCs w:val="22"/>
        </w:rPr>
        <w:t xml:space="preserve">The aim was to make a car seat that can produce comfort in car by heating in winter and cooling in </w:t>
      </w:r>
      <w:r w:rsidR="00D55FF5" w:rsidRPr="00906424">
        <w:rPr>
          <w:rFonts w:ascii="Cambria" w:hAnsi="Cambria"/>
          <w:sz w:val="22"/>
          <w:szCs w:val="22"/>
        </w:rPr>
        <w:t>summer</w:t>
      </w:r>
      <w:r w:rsidR="00CD26D9" w:rsidRPr="00906424">
        <w:rPr>
          <w:rFonts w:ascii="Cambria" w:hAnsi="Cambria"/>
          <w:sz w:val="22"/>
          <w:szCs w:val="22"/>
        </w:rPr>
        <w:t xml:space="preserve"> and also eliminate the car compressor work.</w:t>
      </w:r>
      <w:r w:rsidR="0099386E" w:rsidRPr="00906424">
        <w:rPr>
          <w:rFonts w:ascii="Cambria" w:hAnsi="Cambria"/>
          <w:sz w:val="22"/>
          <w:szCs w:val="22"/>
        </w:rPr>
        <w:t xml:space="preserve"> </w:t>
      </w:r>
      <w:r w:rsidR="001C504E" w:rsidRPr="00906424">
        <w:rPr>
          <w:rFonts w:ascii="Cambria" w:hAnsi="Cambria"/>
          <w:sz w:val="22"/>
          <w:szCs w:val="22"/>
        </w:rPr>
        <w:t xml:space="preserve">Diodes are used </w:t>
      </w:r>
      <w:r w:rsidR="005C2F06" w:rsidRPr="00906424">
        <w:rPr>
          <w:rFonts w:ascii="Cambria" w:hAnsi="Cambria"/>
          <w:sz w:val="22"/>
          <w:szCs w:val="22"/>
        </w:rPr>
        <w:t>for alternate cooling and heating.</w:t>
      </w:r>
    </w:p>
    <w:p w14:paraId="31FF7D11" w14:textId="77777777" w:rsidR="002B7F64" w:rsidRPr="00A717CB" w:rsidRDefault="002B7F64" w:rsidP="00060C1E"/>
    <w:p w14:paraId="1DD48C5E" w14:textId="77777777" w:rsidR="00A54BD4" w:rsidRPr="0099386E" w:rsidRDefault="00A54BD4" w:rsidP="00EA20F7">
      <w:pPr>
        <w:rPr>
          <w:sz w:val="8"/>
          <w:szCs w:val="22"/>
        </w:rPr>
      </w:pPr>
    </w:p>
    <w:p w14:paraId="7E19B5A8" w14:textId="77777777" w:rsidR="00D06262" w:rsidRPr="00906424" w:rsidRDefault="00AC78B9" w:rsidP="005F236D">
      <w:pPr>
        <w:rPr>
          <w:rFonts w:ascii="Cambria" w:hAnsi="Cambria"/>
          <w:b/>
          <w:sz w:val="22"/>
          <w:szCs w:val="22"/>
        </w:rPr>
      </w:pPr>
      <w:r w:rsidRPr="00906424">
        <w:rPr>
          <w:rFonts w:ascii="Cambria" w:hAnsi="Cambria"/>
          <w:b/>
          <w:sz w:val="22"/>
          <w:szCs w:val="22"/>
        </w:rPr>
        <w:t>EXTRA-CURRICULAR AND CO-CURRICULAR ACTIVITIES:</w:t>
      </w:r>
    </w:p>
    <w:p w14:paraId="3B5AE11F" w14:textId="77777777" w:rsidR="00D06262" w:rsidRPr="00906424" w:rsidRDefault="00AC78B9" w:rsidP="00E55A36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Interschool level Cricket player</w:t>
      </w:r>
    </w:p>
    <w:p w14:paraId="287B3C1A" w14:textId="77777777" w:rsidR="00D06262" w:rsidRPr="00906424" w:rsidRDefault="00AC78B9" w:rsidP="00E55A36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Participated in “TECHSPARKS”, college technical fest.</w:t>
      </w:r>
    </w:p>
    <w:p w14:paraId="1ABD831F" w14:textId="6D8FE697" w:rsidR="00D06262" w:rsidRPr="00906424" w:rsidRDefault="00AC78B9" w:rsidP="00E55A36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bookmarkStart w:id="2" w:name="_gjdgxs" w:colFirst="0" w:colLast="0"/>
      <w:bookmarkEnd w:id="2"/>
      <w:r w:rsidRPr="00906424">
        <w:rPr>
          <w:rFonts w:ascii="Cambria" w:hAnsi="Cambria"/>
          <w:sz w:val="22"/>
          <w:szCs w:val="22"/>
        </w:rPr>
        <w:t>Certified in the events-   BRIDGE BUILDING.</w:t>
      </w:r>
    </w:p>
    <w:p w14:paraId="4BD07DC6" w14:textId="77777777" w:rsidR="002B7F64" w:rsidRPr="00906424" w:rsidRDefault="002B7F64" w:rsidP="00E55A36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Quick learner, Self-motivated &amp; hard working</w:t>
      </w:r>
    </w:p>
    <w:p w14:paraId="4BD880C2" w14:textId="1875F2F8" w:rsidR="002B7F64" w:rsidRPr="00906424" w:rsidRDefault="002B7F64" w:rsidP="00E55A36">
      <w:pPr>
        <w:pStyle w:val="ListParagraph"/>
        <w:numPr>
          <w:ilvl w:val="0"/>
          <w:numId w:val="25"/>
        </w:num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Good verbal and written communication skills</w:t>
      </w:r>
    </w:p>
    <w:p w14:paraId="448E1402" w14:textId="77777777" w:rsidR="00060C1E" w:rsidRPr="00906424" w:rsidRDefault="00060C1E" w:rsidP="00060C1E">
      <w:pPr>
        <w:pStyle w:val="ListParagraph"/>
        <w:ind w:left="720"/>
        <w:rPr>
          <w:rFonts w:ascii="Cambria" w:hAnsi="Cambria"/>
          <w:sz w:val="22"/>
          <w:szCs w:val="22"/>
        </w:rPr>
      </w:pPr>
    </w:p>
    <w:p w14:paraId="735BEF49" w14:textId="77777777" w:rsidR="00D06262" w:rsidRPr="00906424" w:rsidRDefault="00AC78B9" w:rsidP="00EA20F7">
      <w:pPr>
        <w:rPr>
          <w:rFonts w:ascii="Cambria" w:hAnsi="Cambria"/>
          <w:b/>
          <w:sz w:val="22"/>
          <w:szCs w:val="22"/>
        </w:rPr>
      </w:pPr>
      <w:r w:rsidRPr="00906424">
        <w:rPr>
          <w:rFonts w:ascii="Cambria" w:hAnsi="Cambria"/>
          <w:b/>
          <w:sz w:val="22"/>
          <w:szCs w:val="22"/>
        </w:rPr>
        <w:t>OTHER INTERESTS:</w:t>
      </w:r>
    </w:p>
    <w:p w14:paraId="28F7B81C" w14:textId="77777777" w:rsidR="00D06262" w:rsidRPr="00906424" w:rsidRDefault="00AC78B9" w:rsidP="0099386E">
      <w:pPr>
        <w:pStyle w:val="ListParagraph"/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Cricket</w:t>
      </w:r>
    </w:p>
    <w:p w14:paraId="425ED5ED" w14:textId="77777777" w:rsidR="00D06262" w:rsidRPr="00906424" w:rsidRDefault="00AC78B9" w:rsidP="0099386E">
      <w:pPr>
        <w:pStyle w:val="ListParagraph"/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Social networking</w:t>
      </w:r>
    </w:p>
    <w:p w14:paraId="4B41B113" w14:textId="77777777" w:rsidR="008018AB" w:rsidRPr="00906424" w:rsidRDefault="008018AB" w:rsidP="0099386E">
      <w:pPr>
        <w:pStyle w:val="ListParagraph"/>
        <w:numPr>
          <w:ilvl w:val="0"/>
          <w:numId w:val="15"/>
        </w:num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Traveling</w:t>
      </w:r>
    </w:p>
    <w:p w14:paraId="323306C9" w14:textId="77777777" w:rsidR="008018AB" w:rsidRPr="00906424" w:rsidRDefault="008018AB" w:rsidP="00EA20F7">
      <w:pPr>
        <w:rPr>
          <w:rFonts w:ascii="Cambria" w:hAnsi="Cambria"/>
          <w:sz w:val="12"/>
          <w:szCs w:val="22"/>
        </w:rPr>
      </w:pPr>
    </w:p>
    <w:p w14:paraId="6A982189" w14:textId="77777777" w:rsidR="00D06262" w:rsidRPr="00906424" w:rsidRDefault="00AC78B9" w:rsidP="00EA20F7">
      <w:p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b/>
          <w:sz w:val="22"/>
          <w:szCs w:val="22"/>
        </w:rPr>
        <w:t>PERSONAL DETAILS</w:t>
      </w:r>
      <w:r w:rsidRPr="00906424">
        <w:rPr>
          <w:rFonts w:ascii="Cambria" w:hAnsi="Cambria"/>
          <w:sz w:val="22"/>
          <w:szCs w:val="22"/>
        </w:rPr>
        <w:t>:</w:t>
      </w:r>
    </w:p>
    <w:p w14:paraId="694B80C6" w14:textId="1638B5D2" w:rsidR="00D06262" w:rsidRPr="00906424" w:rsidRDefault="00AC78B9" w:rsidP="00EA20F7">
      <w:p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Fathers Name</w:t>
      </w:r>
      <w:r w:rsidRPr="00906424">
        <w:rPr>
          <w:rFonts w:ascii="Cambria" w:hAnsi="Cambria"/>
          <w:sz w:val="22"/>
          <w:szCs w:val="22"/>
        </w:rPr>
        <w:tab/>
      </w:r>
      <w:r w:rsidR="00332B5B" w:rsidRPr="00906424">
        <w:rPr>
          <w:rFonts w:ascii="Cambria" w:hAnsi="Cambria"/>
          <w:sz w:val="22"/>
          <w:szCs w:val="22"/>
        </w:rPr>
        <w:tab/>
      </w:r>
      <w:r w:rsidR="00906424">
        <w:rPr>
          <w:rFonts w:ascii="Cambria" w:hAnsi="Cambria"/>
          <w:sz w:val="22"/>
          <w:szCs w:val="22"/>
        </w:rPr>
        <w:tab/>
      </w:r>
      <w:r w:rsidR="00614911" w:rsidRPr="00906424">
        <w:rPr>
          <w:rFonts w:ascii="Cambria" w:hAnsi="Cambria"/>
          <w:sz w:val="22"/>
          <w:szCs w:val="22"/>
        </w:rPr>
        <w:t>:</w:t>
      </w:r>
      <w:r w:rsidRPr="00906424">
        <w:rPr>
          <w:rFonts w:ascii="Cambria" w:hAnsi="Cambria"/>
          <w:sz w:val="22"/>
          <w:szCs w:val="22"/>
        </w:rPr>
        <w:t xml:space="preserve"> </w:t>
      </w:r>
      <w:r w:rsidR="0099386E" w:rsidRPr="00906424">
        <w:rPr>
          <w:rFonts w:ascii="Cambria" w:hAnsi="Cambria"/>
          <w:sz w:val="22"/>
          <w:szCs w:val="22"/>
        </w:rPr>
        <w:t xml:space="preserve"> M</w:t>
      </w:r>
      <w:r w:rsidRPr="00906424">
        <w:rPr>
          <w:rFonts w:ascii="Cambria" w:hAnsi="Cambria"/>
          <w:sz w:val="22"/>
          <w:szCs w:val="22"/>
        </w:rPr>
        <w:t>r. Ram Pratap Singh</w:t>
      </w:r>
    </w:p>
    <w:p w14:paraId="10981D60" w14:textId="6928F1A4" w:rsidR="00D06262" w:rsidRPr="00906424" w:rsidRDefault="00AC78B9" w:rsidP="00EA20F7">
      <w:p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Date of Birth</w:t>
      </w:r>
      <w:r w:rsidR="00332B5B" w:rsidRPr="00906424">
        <w:rPr>
          <w:rFonts w:ascii="Cambria" w:hAnsi="Cambria"/>
          <w:sz w:val="22"/>
          <w:szCs w:val="22"/>
        </w:rPr>
        <w:tab/>
      </w:r>
      <w:r w:rsidR="00332B5B" w:rsidRPr="00906424">
        <w:rPr>
          <w:rFonts w:ascii="Cambria" w:hAnsi="Cambria"/>
          <w:sz w:val="22"/>
          <w:szCs w:val="22"/>
        </w:rPr>
        <w:tab/>
      </w:r>
      <w:r w:rsidR="00395851" w:rsidRPr="00906424">
        <w:rPr>
          <w:rFonts w:ascii="Cambria" w:hAnsi="Cambria"/>
          <w:sz w:val="22"/>
          <w:szCs w:val="22"/>
        </w:rPr>
        <w:tab/>
      </w:r>
      <w:r w:rsidR="00614911" w:rsidRPr="00906424">
        <w:rPr>
          <w:rFonts w:ascii="Cambria" w:hAnsi="Cambria"/>
          <w:sz w:val="22"/>
          <w:szCs w:val="22"/>
        </w:rPr>
        <w:t>:</w:t>
      </w:r>
      <w:r w:rsidR="008018AB" w:rsidRPr="00906424">
        <w:rPr>
          <w:rFonts w:ascii="Cambria" w:hAnsi="Cambria"/>
          <w:sz w:val="22"/>
          <w:szCs w:val="22"/>
        </w:rPr>
        <w:t xml:space="preserve"> </w:t>
      </w:r>
      <w:r w:rsidR="009C4956" w:rsidRPr="00906424">
        <w:rPr>
          <w:rFonts w:ascii="Cambria" w:hAnsi="Cambria"/>
          <w:sz w:val="22"/>
          <w:szCs w:val="22"/>
        </w:rPr>
        <w:t xml:space="preserve"> </w:t>
      </w:r>
      <w:r w:rsidRPr="00906424">
        <w:rPr>
          <w:rFonts w:ascii="Cambria" w:hAnsi="Cambria"/>
          <w:sz w:val="22"/>
          <w:szCs w:val="22"/>
        </w:rPr>
        <w:t>21/10/1994</w:t>
      </w:r>
    </w:p>
    <w:p w14:paraId="36AB9F80" w14:textId="3F226E23" w:rsidR="00D06262" w:rsidRPr="00906424" w:rsidRDefault="00A82311" w:rsidP="00EA20F7">
      <w:p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 xml:space="preserve">Permanent </w:t>
      </w:r>
      <w:r w:rsidR="00AC78B9" w:rsidRPr="00906424">
        <w:rPr>
          <w:rFonts w:ascii="Cambria" w:hAnsi="Cambria"/>
          <w:sz w:val="22"/>
          <w:szCs w:val="22"/>
        </w:rPr>
        <w:t>Address</w:t>
      </w:r>
      <w:r w:rsidR="00332B5B" w:rsidRPr="00906424">
        <w:rPr>
          <w:rFonts w:ascii="Cambria" w:hAnsi="Cambria"/>
          <w:sz w:val="22"/>
          <w:szCs w:val="22"/>
        </w:rPr>
        <w:tab/>
      </w:r>
      <w:r w:rsidR="00332B5B" w:rsidRPr="00906424">
        <w:rPr>
          <w:rFonts w:ascii="Cambria" w:hAnsi="Cambria"/>
          <w:sz w:val="22"/>
          <w:szCs w:val="22"/>
        </w:rPr>
        <w:tab/>
      </w:r>
      <w:r w:rsidR="00614911" w:rsidRPr="00906424">
        <w:rPr>
          <w:rFonts w:ascii="Cambria" w:hAnsi="Cambria"/>
          <w:sz w:val="22"/>
          <w:szCs w:val="22"/>
        </w:rPr>
        <w:t>:</w:t>
      </w:r>
      <w:r w:rsidR="00AC78B9" w:rsidRPr="00906424">
        <w:rPr>
          <w:rFonts w:ascii="Cambria" w:hAnsi="Cambria"/>
          <w:sz w:val="22"/>
          <w:szCs w:val="22"/>
        </w:rPr>
        <w:t xml:space="preserve"> </w:t>
      </w:r>
      <w:r w:rsidR="00E55A36" w:rsidRPr="00906424">
        <w:rPr>
          <w:rFonts w:ascii="Cambria" w:hAnsi="Cambria"/>
          <w:sz w:val="22"/>
          <w:szCs w:val="22"/>
        </w:rPr>
        <w:t>B-332</w:t>
      </w:r>
      <w:r w:rsidR="00AC78B9" w:rsidRPr="00906424">
        <w:rPr>
          <w:rFonts w:ascii="Cambria" w:hAnsi="Cambria"/>
          <w:sz w:val="22"/>
          <w:szCs w:val="22"/>
        </w:rPr>
        <w:t xml:space="preserve"> sector </w:t>
      </w:r>
      <w:r w:rsidR="00E55A36" w:rsidRPr="00906424">
        <w:rPr>
          <w:rFonts w:ascii="Cambria" w:hAnsi="Cambria"/>
          <w:sz w:val="22"/>
          <w:szCs w:val="22"/>
        </w:rPr>
        <w:t>-1</w:t>
      </w:r>
      <w:r w:rsidR="00AC78B9" w:rsidRPr="00906424">
        <w:rPr>
          <w:rFonts w:ascii="Cambria" w:hAnsi="Cambria"/>
          <w:sz w:val="22"/>
          <w:szCs w:val="22"/>
        </w:rPr>
        <w:t xml:space="preserve">9 </w:t>
      </w:r>
      <w:r w:rsidR="00060C1E" w:rsidRPr="00906424">
        <w:rPr>
          <w:rFonts w:ascii="Cambria" w:hAnsi="Cambria"/>
          <w:sz w:val="22"/>
          <w:szCs w:val="22"/>
        </w:rPr>
        <w:t>Noida</w:t>
      </w:r>
      <w:r w:rsidR="00AC78B9" w:rsidRPr="00906424">
        <w:rPr>
          <w:rFonts w:ascii="Cambria" w:hAnsi="Cambria"/>
          <w:sz w:val="22"/>
          <w:szCs w:val="22"/>
        </w:rPr>
        <w:t xml:space="preserve"> 201301 up</w:t>
      </w:r>
    </w:p>
    <w:p w14:paraId="7112D11B" w14:textId="6468740B" w:rsidR="00C368C7" w:rsidRPr="00906424" w:rsidRDefault="00AC78B9" w:rsidP="00EA20F7">
      <w:p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Marital Status</w:t>
      </w:r>
      <w:r w:rsidR="00332B5B" w:rsidRPr="00906424">
        <w:rPr>
          <w:rFonts w:ascii="Cambria" w:hAnsi="Cambria"/>
          <w:sz w:val="22"/>
          <w:szCs w:val="22"/>
        </w:rPr>
        <w:tab/>
      </w:r>
      <w:r w:rsidR="00332B5B" w:rsidRPr="00906424">
        <w:rPr>
          <w:rFonts w:ascii="Cambria" w:hAnsi="Cambria"/>
          <w:sz w:val="22"/>
          <w:szCs w:val="22"/>
        </w:rPr>
        <w:tab/>
      </w:r>
      <w:r w:rsidR="00906424">
        <w:rPr>
          <w:rFonts w:ascii="Cambria" w:hAnsi="Cambria"/>
          <w:sz w:val="22"/>
          <w:szCs w:val="22"/>
        </w:rPr>
        <w:tab/>
      </w:r>
      <w:r w:rsidR="00614911" w:rsidRPr="00906424">
        <w:rPr>
          <w:rFonts w:ascii="Cambria" w:hAnsi="Cambria"/>
          <w:sz w:val="22"/>
          <w:szCs w:val="22"/>
        </w:rPr>
        <w:t>:</w:t>
      </w:r>
      <w:r w:rsidRPr="00906424">
        <w:rPr>
          <w:rFonts w:ascii="Cambria" w:hAnsi="Cambria"/>
          <w:sz w:val="22"/>
          <w:szCs w:val="22"/>
        </w:rPr>
        <w:t xml:space="preserve"> </w:t>
      </w:r>
      <w:r w:rsidR="00C368C7" w:rsidRPr="00906424">
        <w:rPr>
          <w:rFonts w:ascii="Cambria" w:hAnsi="Cambria"/>
          <w:sz w:val="22"/>
          <w:szCs w:val="22"/>
        </w:rPr>
        <w:t xml:space="preserve">Unmarried </w:t>
      </w:r>
    </w:p>
    <w:p w14:paraId="79ECF051" w14:textId="42E94FE4" w:rsidR="00D06262" w:rsidRPr="00906424" w:rsidRDefault="00C368C7" w:rsidP="00EA20F7">
      <w:p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Nationality</w:t>
      </w:r>
      <w:r w:rsidR="00332B5B" w:rsidRPr="00906424">
        <w:rPr>
          <w:rFonts w:ascii="Cambria" w:hAnsi="Cambria"/>
          <w:sz w:val="22"/>
          <w:szCs w:val="22"/>
        </w:rPr>
        <w:tab/>
      </w:r>
      <w:r w:rsidR="00332B5B" w:rsidRPr="00906424">
        <w:rPr>
          <w:rFonts w:ascii="Cambria" w:hAnsi="Cambria"/>
          <w:sz w:val="22"/>
          <w:szCs w:val="22"/>
        </w:rPr>
        <w:tab/>
      </w:r>
      <w:r w:rsidR="00395851" w:rsidRPr="00906424">
        <w:rPr>
          <w:rFonts w:ascii="Cambria" w:hAnsi="Cambria"/>
          <w:sz w:val="22"/>
          <w:szCs w:val="22"/>
        </w:rPr>
        <w:tab/>
      </w:r>
      <w:r w:rsidR="00614911" w:rsidRPr="00906424">
        <w:rPr>
          <w:rFonts w:ascii="Cambria" w:hAnsi="Cambria"/>
          <w:sz w:val="22"/>
          <w:szCs w:val="22"/>
        </w:rPr>
        <w:t>:</w:t>
      </w:r>
      <w:r w:rsidR="00AC78B9" w:rsidRPr="00906424">
        <w:rPr>
          <w:rFonts w:ascii="Cambria" w:hAnsi="Cambria"/>
          <w:sz w:val="22"/>
          <w:szCs w:val="22"/>
        </w:rPr>
        <w:t xml:space="preserve"> Indian</w:t>
      </w:r>
    </w:p>
    <w:p w14:paraId="11CC48D7" w14:textId="77777777" w:rsidR="0099386E" w:rsidRPr="00906424" w:rsidRDefault="0099386E" w:rsidP="00EA20F7">
      <w:pPr>
        <w:rPr>
          <w:rFonts w:ascii="Cambria" w:hAnsi="Cambria"/>
          <w:sz w:val="22"/>
          <w:szCs w:val="22"/>
          <w:rPrChange w:id="3" w:author="Aman Boss" w:date="2019-03-23T03:36:00Z">
            <w:rPr>
              <w:rFonts w:ascii="Times New Roman" w:eastAsia="Times New Roman" w:hAnsi="Times New Roman" w:cs="Times New Roman"/>
              <w:color w:val="000000"/>
            </w:rPr>
          </w:rPrChange>
        </w:rPr>
      </w:pPr>
    </w:p>
    <w:p w14:paraId="65132BDB" w14:textId="5E3BED7A" w:rsidR="00D06262" w:rsidRPr="00906424" w:rsidRDefault="00AC78B9" w:rsidP="00EA20F7">
      <w:p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b/>
          <w:sz w:val="22"/>
          <w:szCs w:val="22"/>
        </w:rPr>
        <w:t>I hereby solemnly affirm that all the details provided above are true to the best of my knowledge</w:t>
      </w:r>
      <w:r w:rsidRPr="00906424">
        <w:rPr>
          <w:rFonts w:ascii="Cambria" w:hAnsi="Cambria"/>
          <w:sz w:val="22"/>
          <w:szCs w:val="22"/>
        </w:rPr>
        <w:t>.</w:t>
      </w:r>
    </w:p>
    <w:p w14:paraId="3C124EDE" w14:textId="77777777" w:rsidR="00060C1E" w:rsidRPr="00906424" w:rsidRDefault="00060C1E" w:rsidP="00EA20F7">
      <w:pPr>
        <w:rPr>
          <w:rFonts w:ascii="Cambria" w:hAnsi="Cambria"/>
          <w:sz w:val="22"/>
          <w:szCs w:val="22"/>
        </w:rPr>
      </w:pPr>
    </w:p>
    <w:p w14:paraId="2B8662E7" w14:textId="77777777" w:rsidR="0099386E" w:rsidRPr="00906424" w:rsidRDefault="00AC78B9" w:rsidP="00EA20F7">
      <w:p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>Place Noida, UP</w:t>
      </w:r>
    </w:p>
    <w:p w14:paraId="5D8CF26F" w14:textId="77777777" w:rsidR="00332B5B" w:rsidRPr="00906424" w:rsidRDefault="00AC78B9" w:rsidP="00EA20F7">
      <w:pPr>
        <w:rPr>
          <w:rFonts w:ascii="Cambria" w:hAnsi="Cambria"/>
          <w:sz w:val="22"/>
          <w:szCs w:val="22"/>
        </w:rPr>
      </w:pPr>
      <w:r w:rsidRPr="00906424">
        <w:rPr>
          <w:rFonts w:ascii="Cambria" w:hAnsi="Cambria"/>
          <w:sz w:val="22"/>
          <w:szCs w:val="22"/>
        </w:rPr>
        <w:t xml:space="preserve">    </w:t>
      </w:r>
    </w:p>
    <w:p w14:paraId="033D8736" w14:textId="77777777" w:rsidR="00D06262" w:rsidRPr="00906424" w:rsidRDefault="00332B5B" w:rsidP="00EA20F7">
      <w:pPr>
        <w:rPr>
          <w:rFonts w:ascii="Cambria" w:hAnsi="Cambria"/>
          <w:sz w:val="22"/>
          <w:szCs w:val="22"/>
        </w:rPr>
      </w:pPr>
      <w:r w:rsidRPr="00906424">
        <w:rPr>
          <w:rFonts w:ascii="Cambria" w:eastAsia="Calibri" w:hAnsi="Cambria" w:cs="Calibri"/>
          <w:sz w:val="22"/>
          <w:szCs w:val="22"/>
        </w:rPr>
        <w:t>ANUP KUMAR SINGH</w:t>
      </w:r>
      <w:r w:rsidR="00AC78B9" w:rsidRPr="00906424">
        <w:rPr>
          <w:rFonts w:ascii="Cambria" w:hAnsi="Cambria"/>
          <w:sz w:val="22"/>
          <w:szCs w:val="22"/>
        </w:rPr>
        <w:t xml:space="preserve">                                                          </w:t>
      </w:r>
      <w:r w:rsidR="0099386E" w:rsidRPr="00906424">
        <w:rPr>
          <w:rFonts w:ascii="Cambria" w:hAnsi="Cambria"/>
          <w:sz w:val="22"/>
          <w:szCs w:val="22"/>
        </w:rPr>
        <w:t>DATE:</w:t>
      </w:r>
      <w:r w:rsidR="00AC78B9" w:rsidRPr="00906424">
        <w:rPr>
          <w:rFonts w:ascii="Cambria" w:hAnsi="Cambria"/>
          <w:sz w:val="22"/>
          <w:szCs w:val="22"/>
        </w:rPr>
        <w:t xml:space="preserve">           </w:t>
      </w:r>
    </w:p>
    <w:p w14:paraId="6A78D1E5" w14:textId="77777777" w:rsidR="00D06262" w:rsidRPr="00EA20F7" w:rsidRDefault="00D06262" w:rsidP="00EA20F7">
      <w:pPr>
        <w:rPr>
          <w:sz w:val="22"/>
          <w:szCs w:val="22"/>
        </w:rPr>
      </w:pPr>
    </w:p>
    <w:p w14:paraId="38192FA3" w14:textId="77777777" w:rsidR="00D06262" w:rsidRPr="00EA20F7" w:rsidRDefault="00D06262" w:rsidP="00EA20F7">
      <w:pPr>
        <w:rPr>
          <w:sz w:val="22"/>
          <w:szCs w:val="22"/>
        </w:rPr>
      </w:pPr>
    </w:p>
    <w:sectPr w:rsidR="00D06262" w:rsidRPr="00EA20F7">
      <w:footerReference w:type="default" r:id="rId7"/>
      <w:pgSz w:w="11906" w:h="16838"/>
      <w:pgMar w:top="993" w:right="1440" w:bottom="567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C3E91" w14:textId="77777777" w:rsidR="005625F5" w:rsidRDefault="005625F5">
      <w:r>
        <w:separator/>
      </w:r>
    </w:p>
  </w:endnote>
  <w:endnote w:type="continuationSeparator" w:id="0">
    <w:p w14:paraId="0644E010" w14:textId="77777777" w:rsidR="005625F5" w:rsidRDefault="005625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swiss"/>
    <w:pitch w:val="variable"/>
    <w:sig w:usb0="00000003" w:usb1="0200E0A0" w:usb2="00000000" w:usb3="00000000" w:csb0="00000001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3B778" w14:textId="77777777" w:rsidR="00D06262" w:rsidRDefault="00D06262">
    <w:pPr>
      <w:rPr>
        <w:ins w:id="4" w:author="Aman Boss" w:date="2019-03-23T03:35:00Z"/>
        <w:rFonts w:ascii="Times New Roman" w:eastAsia="Times New Roman" w:hAnsi="Times New Roman" w:cs="Times New Roman"/>
        <w:color w:val="000000"/>
      </w:rPr>
    </w:pPr>
  </w:p>
  <w:p w14:paraId="1402545F" w14:textId="77777777" w:rsidR="00D06262" w:rsidRDefault="00D06262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Times New Roman" w:eastAsia="Times New Roman" w:hAnsi="Times New Roman" w:cs="Times New Roman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C1529D" w14:textId="77777777" w:rsidR="005625F5" w:rsidRDefault="005625F5">
      <w:r>
        <w:separator/>
      </w:r>
    </w:p>
  </w:footnote>
  <w:footnote w:type="continuationSeparator" w:id="0">
    <w:p w14:paraId="078DF2D1" w14:textId="77777777" w:rsidR="005625F5" w:rsidRDefault="005625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E00"/>
    <w:multiLevelType w:val="hybridMultilevel"/>
    <w:tmpl w:val="4238C87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526DF"/>
    <w:multiLevelType w:val="hybridMultilevel"/>
    <w:tmpl w:val="D2D6F40C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4331F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0701A73"/>
    <w:multiLevelType w:val="hybridMultilevel"/>
    <w:tmpl w:val="A94C7342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16BC0"/>
    <w:multiLevelType w:val="hybridMultilevel"/>
    <w:tmpl w:val="F510149E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003D86"/>
    <w:multiLevelType w:val="hybridMultilevel"/>
    <w:tmpl w:val="9FF0663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E064576">
      <w:numFmt w:val="bullet"/>
      <w:lvlText w:val=""/>
      <w:lvlJc w:val="left"/>
      <w:pPr>
        <w:ind w:left="1440" w:hanging="360"/>
      </w:pPr>
      <w:rPr>
        <w:rFonts w:ascii="Wingdings 3" w:eastAsia="Wingdings 3" w:hAnsi="Wingdings 3" w:cs="Wingdings 3" w:hint="default"/>
        <w:sz w:val="18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C7327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31D336F4"/>
    <w:multiLevelType w:val="hybridMultilevel"/>
    <w:tmpl w:val="B84CCA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933DC"/>
    <w:multiLevelType w:val="hybridMultilevel"/>
    <w:tmpl w:val="6784B2CA"/>
    <w:lvl w:ilvl="0" w:tplc="0E32D77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7F56E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3F0A15C0"/>
    <w:multiLevelType w:val="hybridMultilevel"/>
    <w:tmpl w:val="3710B11A"/>
    <w:lvl w:ilvl="0" w:tplc="FFFFFFFF">
      <w:start w:val="1"/>
      <w:numFmt w:val="decimal"/>
      <w:lvlText w:val="%1."/>
      <w:lvlJc w:val="left"/>
      <w:pPr>
        <w:ind w:left="71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30" w:hanging="360"/>
      </w:pPr>
    </w:lvl>
    <w:lvl w:ilvl="2" w:tplc="0809001B" w:tentative="1">
      <w:start w:val="1"/>
      <w:numFmt w:val="lowerRoman"/>
      <w:lvlText w:val="%3."/>
      <w:lvlJc w:val="right"/>
      <w:pPr>
        <w:ind w:left="2150" w:hanging="180"/>
      </w:pPr>
    </w:lvl>
    <w:lvl w:ilvl="3" w:tplc="0809000F" w:tentative="1">
      <w:start w:val="1"/>
      <w:numFmt w:val="decimal"/>
      <w:lvlText w:val="%4."/>
      <w:lvlJc w:val="left"/>
      <w:pPr>
        <w:ind w:left="2870" w:hanging="360"/>
      </w:pPr>
    </w:lvl>
    <w:lvl w:ilvl="4" w:tplc="08090019" w:tentative="1">
      <w:start w:val="1"/>
      <w:numFmt w:val="lowerLetter"/>
      <w:lvlText w:val="%5."/>
      <w:lvlJc w:val="left"/>
      <w:pPr>
        <w:ind w:left="3590" w:hanging="360"/>
      </w:pPr>
    </w:lvl>
    <w:lvl w:ilvl="5" w:tplc="0809001B" w:tentative="1">
      <w:start w:val="1"/>
      <w:numFmt w:val="lowerRoman"/>
      <w:lvlText w:val="%6."/>
      <w:lvlJc w:val="right"/>
      <w:pPr>
        <w:ind w:left="4310" w:hanging="180"/>
      </w:pPr>
    </w:lvl>
    <w:lvl w:ilvl="6" w:tplc="0809000F" w:tentative="1">
      <w:start w:val="1"/>
      <w:numFmt w:val="decimal"/>
      <w:lvlText w:val="%7."/>
      <w:lvlJc w:val="left"/>
      <w:pPr>
        <w:ind w:left="5030" w:hanging="360"/>
      </w:pPr>
    </w:lvl>
    <w:lvl w:ilvl="7" w:tplc="08090019" w:tentative="1">
      <w:start w:val="1"/>
      <w:numFmt w:val="lowerLetter"/>
      <w:lvlText w:val="%8."/>
      <w:lvlJc w:val="left"/>
      <w:pPr>
        <w:ind w:left="5750" w:hanging="360"/>
      </w:pPr>
    </w:lvl>
    <w:lvl w:ilvl="8" w:tplc="080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11" w15:restartNumberingAfterBreak="0">
    <w:nsid w:val="52CD59CC"/>
    <w:multiLevelType w:val="hybridMultilevel"/>
    <w:tmpl w:val="7AE40FF8"/>
    <w:lvl w:ilvl="0" w:tplc="04090009">
      <w:start w:val="1"/>
      <w:numFmt w:val="bullet"/>
      <w:lvlText w:val="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3966C97"/>
    <w:multiLevelType w:val="hybridMultilevel"/>
    <w:tmpl w:val="5F34B3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C46F8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color w:val="000000"/>
      </w:rPr>
    </w:lvl>
  </w:abstractNum>
  <w:abstractNum w:abstractNumId="14" w15:restartNumberingAfterBreak="0">
    <w:nsid w:val="58A02BE2"/>
    <w:multiLevelType w:val="multilevel"/>
    <w:tmpl w:val="59FC9B70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237212F"/>
    <w:multiLevelType w:val="multilevel"/>
    <w:tmpl w:val="6D16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30F7C40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color w:val="000000"/>
      </w:rPr>
    </w:lvl>
  </w:abstractNum>
  <w:abstractNum w:abstractNumId="17" w15:restartNumberingAfterBreak="0">
    <w:nsid w:val="635803CD"/>
    <w:multiLevelType w:val="hybridMultilevel"/>
    <w:tmpl w:val="0E9274B0"/>
    <w:lvl w:ilvl="0" w:tplc="08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18" w15:restartNumberingAfterBreak="0">
    <w:nsid w:val="64F2671C"/>
    <w:multiLevelType w:val="hybridMultilevel"/>
    <w:tmpl w:val="ECEEF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244807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color w:val="000000"/>
      </w:rPr>
    </w:lvl>
  </w:abstractNum>
  <w:abstractNum w:abstractNumId="20" w15:restartNumberingAfterBreak="0">
    <w:nsid w:val="6FBB1EC7"/>
    <w:multiLevelType w:val="hybridMultilevel"/>
    <w:tmpl w:val="FF7265A0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0F3488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color w:val="000000"/>
      </w:rPr>
    </w:lvl>
  </w:abstractNum>
  <w:abstractNum w:abstractNumId="22" w15:restartNumberingAfterBreak="0">
    <w:nsid w:val="787E510A"/>
    <w:multiLevelType w:val="hybridMultilevel"/>
    <w:tmpl w:val="85A6A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9F6FE3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B566DB1"/>
    <w:multiLevelType w:val="multilevel"/>
    <w:tmpl w:val="FFFFFFFF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  <w:b w:val="0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Times New Roman" w:eastAsia="Times New Roman" w:hAnsi="Times New Roman" w:cs="Times New Roman"/>
        <w:b w:val="0"/>
        <w:color w:val="000000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Times New Roman" w:eastAsia="Times New Roman" w:hAnsi="Times New Roman" w:cs="Times New Roman"/>
        <w:b w:val="0"/>
        <w:color w:val="000000"/>
      </w:rPr>
    </w:lvl>
  </w:abstractNum>
  <w:num w:numId="1">
    <w:abstractNumId w:val="13"/>
  </w:num>
  <w:num w:numId="2">
    <w:abstractNumId w:val="16"/>
  </w:num>
  <w:num w:numId="3">
    <w:abstractNumId w:val="21"/>
  </w:num>
  <w:num w:numId="4">
    <w:abstractNumId w:val="24"/>
  </w:num>
  <w:num w:numId="5">
    <w:abstractNumId w:val="19"/>
  </w:num>
  <w:num w:numId="6">
    <w:abstractNumId w:val="10"/>
  </w:num>
  <w:num w:numId="7">
    <w:abstractNumId w:val="17"/>
  </w:num>
  <w:num w:numId="8">
    <w:abstractNumId w:val="8"/>
  </w:num>
  <w:num w:numId="9">
    <w:abstractNumId w:val="11"/>
  </w:num>
  <w:num w:numId="10">
    <w:abstractNumId w:val="12"/>
  </w:num>
  <w:num w:numId="11">
    <w:abstractNumId w:val="4"/>
  </w:num>
  <w:num w:numId="12">
    <w:abstractNumId w:val="3"/>
  </w:num>
  <w:num w:numId="13">
    <w:abstractNumId w:val="0"/>
  </w:num>
  <w:num w:numId="14">
    <w:abstractNumId w:val="20"/>
  </w:num>
  <w:num w:numId="15">
    <w:abstractNumId w:val="1"/>
  </w:num>
  <w:num w:numId="16">
    <w:abstractNumId w:val="15"/>
  </w:num>
  <w:num w:numId="17">
    <w:abstractNumId w:val="18"/>
  </w:num>
  <w:num w:numId="18">
    <w:abstractNumId w:val="22"/>
  </w:num>
  <w:num w:numId="19">
    <w:abstractNumId w:val="7"/>
  </w:num>
  <w:num w:numId="20">
    <w:abstractNumId w:val="5"/>
  </w:num>
  <w:num w:numId="21">
    <w:abstractNumId w:val="6"/>
  </w:num>
  <w:num w:numId="22">
    <w:abstractNumId w:val="2"/>
  </w:num>
  <w:num w:numId="23">
    <w:abstractNumId w:val="23"/>
  </w:num>
  <w:num w:numId="24">
    <w:abstractNumId w:val="9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6262"/>
    <w:rsid w:val="00060C1E"/>
    <w:rsid w:val="0008522F"/>
    <w:rsid w:val="0009659A"/>
    <w:rsid w:val="000F4E7A"/>
    <w:rsid w:val="0014619A"/>
    <w:rsid w:val="0015248B"/>
    <w:rsid w:val="00156D64"/>
    <w:rsid w:val="00161692"/>
    <w:rsid w:val="00161AB2"/>
    <w:rsid w:val="0018081A"/>
    <w:rsid w:val="001B4FE6"/>
    <w:rsid w:val="001C504E"/>
    <w:rsid w:val="001C534D"/>
    <w:rsid w:val="001F6FF8"/>
    <w:rsid w:val="002245A7"/>
    <w:rsid w:val="0027050F"/>
    <w:rsid w:val="002924E7"/>
    <w:rsid w:val="002B7F64"/>
    <w:rsid w:val="002C0829"/>
    <w:rsid w:val="002C47C5"/>
    <w:rsid w:val="002E01AA"/>
    <w:rsid w:val="002E4853"/>
    <w:rsid w:val="003033FD"/>
    <w:rsid w:val="00303E3E"/>
    <w:rsid w:val="00306D8D"/>
    <w:rsid w:val="00327220"/>
    <w:rsid w:val="00330CA3"/>
    <w:rsid w:val="003322C7"/>
    <w:rsid w:val="00332B5B"/>
    <w:rsid w:val="00343121"/>
    <w:rsid w:val="003463E4"/>
    <w:rsid w:val="00350FE8"/>
    <w:rsid w:val="0035352A"/>
    <w:rsid w:val="00361C0C"/>
    <w:rsid w:val="00362CC9"/>
    <w:rsid w:val="00395851"/>
    <w:rsid w:val="003A2ED5"/>
    <w:rsid w:val="00414642"/>
    <w:rsid w:val="0042290E"/>
    <w:rsid w:val="004461D5"/>
    <w:rsid w:val="00452C1C"/>
    <w:rsid w:val="00460E9E"/>
    <w:rsid w:val="00465B68"/>
    <w:rsid w:val="00482EC7"/>
    <w:rsid w:val="0049255E"/>
    <w:rsid w:val="004961E9"/>
    <w:rsid w:val="004B4262"/>
    <w:rsid w:val="004C6416"/>
    <w:rsid w:val="004F4CB3"/>
    <w:rsid w:val="00504FFF"/>
    <w:rsid w:val="00522F60"/>
    <w:rsid w:val="00523C5D"/>
    <w:rsid w:val="005301C9"/>
    <w:rsid w:val="00536B3D"/>
    <w:rsid w:val="00541762"/>
    <w:rsid w:val="00541DAE"/>
    <w:rsid w:val="00555B85"/>
    <w:rsid w:val="005625F5"/>
    <w:rsid w:val="005662C5"/>
    <w:rsid w:val="0058061F"/>
    <w:rsid w:val="005B2416"/>
    <w:rsid w:val="005B3FC2"/>
    <w:rsid w:val="005C2F06"/>
    <w:rsid w:val="005C54A0"/>
    <w:rsid w:val="005C7A67"/>
    <w:rsid w:val="005D0465"/>
    <w:rsid w:val="005D09DB"/>
    <w:rsid w:val="005E6B1A"/>
    <w:rsid w:val="005F236D"/>
    <w:rsid w:val="005F27D2"/>
    <w:rsid w:val="005F530D"/>
    <w:rsid w:val="005F6FB2"/>
    <w:rsid w:val="00614911"/>
    <w:rsid w:val="00615EE7"/>
    <w:rsid w:val="00625E2B"/>
    <w:rsid w:val="006340BB"/>
    <w:rsid w:val="00644220"/>
    <w:rsid w:val="006544B4"/>
    <w:rsid w:val="00675112"/>
    <w:rsid w:val="00686BA0"/>
    <w:rsid w:val="0069186E"/>
    <w:rsid w:val="006A0C11"/>
    <w:rsid w:val="006B1E2E"/>
    <w:rsid w:val="006E7D66"/>
    <w:rsid w:val="00712683"/>
    <w:rsid w:val="00717A19"/>
    <w:rsid w:val="00725514"/>
    <w:rsid w:val="007821A2"/>
    <w:rsid w:val="0079478C"/>
    <w:rsid w:val="007B4DCA"/>
    <w:rsid w:val="007D53B8"/>
    <w:rsid w:val="007E01F2"/>
    <w:rsid w:val="007E2CB9"/>
    <w:rsid w:val="007F6281"/>
    <w:rsid w:val="008018AB"/>
    <w:rsid w:val="00803764"/>
    <w:rsid w:val="00812DA0"/>
    <w:rsid w:val="008356BB"/>
    <w:rsid w:val="0084337F"/>
    <w:rsid w:val="0089173E"/>
    <w:rsid w:val="008A5B09"/>
    <w:rsid w:val="008B25A1"/>
    <w:rsid w:val="008C3685"/>
    <w:rsid w:val="008C50E9"/>
    <w:rsid w:val="008C7756"/>
    <w:rsid w:val="008D538C"/>
    <w:rsid w:val="008D5587"/>
    <w:rsid w:val="008E1066"/>
    <w:rsid w:val="008F2A3F"/>
    <w:rsid w:val="00906424"/>
    <w:rsid w:val="00912C74"/>
    <w:rsid w:val="00922BBA"/>
    <w:rsid w:val="00927F18"/>
    <w:rsid w:val="00955937"/>
    <w:rsid w:val="00964A03"/>
    <w:rsid w:val="00972EE4"/>
    <w:rsid w:val="00982694"/>
    <w:rsid w:val="0099386E"/>
    <w:rsid w:val="009942D7"/>
    <w:rsid w:val="009B7AE0"/>
    <w:rsid w:val="009C227E"/>
    <w:rsid w:val="009C4956"/>
    <w:rsid w:val="009D5AE4"/>
    <w:rsid w:val="009D752B"/>
    <w:rsid w:val="009E5087"/>
    <w:rsid w:val="00A00512"/>
    <w:rsid w:val="00A27F9B"/>
    <w:rsid w:val="00A301A8"/>
    <w:rsid w:val="00A36693"/>
    <w:rsid w:val="00A52781"/>
    <w:rsid w:val="00A53E5F"/>
    <w:rsid w:val="00A54BD4"/>
    <w:rsid w:val="00A65047"/>
    <w:rsid w:val="00A717CB"/>
    <w:rsid w:val="00A805CA"/>
    <w:rsid w:val="00A82311"/>
    <w:rsid w:val="00A8519E"/>
    <w:rsid w:val="00A97B7C"/>
    <w:rsid w:val="00AB2297"/>
    <w:rsid w:val="00AC07A8"/>
    <w:rsid w:val="00AC0A5C"/>
    <w:rsid w:val="00AC78B9"/>
    <w:rsid w:val="00AD45ED"/>
    <w:rsid w:val="00B06780"/>
    <w:rsid w:val="00B13047"/>
    <w:rsid w:val="00B4425A"/>
    <w:rsid w:val="00B731FB"/>
    <w:rsid w:val="00B7339A"/>
    <w:rsid w:val="00B94AB1"/>
    <w:rsid w:val="00B97617"/>
    <w:rsid w:val="00BB20B3"/>
    <w:rsid w:val="00BB553E"/>
    <w:rsid w:val="00BC590A"/>
    <w:rsid w:val="00C0353F"/>
    <w:rsid w:val="00C25337"/>
    <w:rsid w:val="00C30013"/>
    <w:rsid w:val="00C34656"/>
    <w:rsid w:val="00C361CC"/>
    <w:rsid w:val="00C368C7"/>
    <w:rsid w:val="00C53204"/>
    <w:rsid w:val="00C53466"/>
    <w:rsid w:val="00C67217"/>
    <w:rsid w:val="00C75451"/>
    <w:rsid w:val="00CB2E1B"/>
    <w:rsid w:val="00CC0758"/>
    <w:rsid w:val="00CC37AC"/>
    <w:rsid w:val="00CD26D9"/>
    <w:rsid w:val="00CF6C8F"/>
    <w:rsid w:val="00D06262"/>
    <w:rsid w:val="00D20934"/>
    <w:rsid w:val="00D36CFD"/>
    <w:rsid w:val="00D55FF5"/>
    <w:rsid w:val="00D56398"/>
    <w:rsid w:val="00D67017"/>
    <w:rsid w:val="00D97893"/>
    <w:rsid w:val="00DA0A8E"/>
    <w:rsid w:val="00DA6EE3"/>
    <w:rsid w:val="00DE1ED7"/>
    <w:rsid w:val="00DE7F95"/>
    <w:rsid w:val="00E02092"/>
    <w:rsid w:val="00E1386C"/>
    <w:rsid w:val="00E21B6E"/>
    <w:rsid w:val="00E25C34"/>
    <w:rsid w:val="00E26BD1"/>
    <w:rsid w:val="00E43537"/>
    <w:rsid w:val="00E452E9"/>
    <w:rsid w:val="00E55A36"/>
    <w:rsid w:val="00E60BE7"/>
    <w:rsid w:val="00E80BFF"/>
    <w:rsid w:val="00E81E64"/>
    <w:rsid w:val="00E83E8E"/>
    <w:rsid w:val="00EA20F7"/>
    <w:rsid w:val="00EA5D20"/>
    <w:rsid w:val="00EC4ECD"/>
    <w:rsid w:val="00F0590C"/>
    <w:rsid w:val="00F17AD8"/>
    <w:rsid w:val="00F21C3F"/>
    <w:rsid w:val="00F36F0F"/>
    <w:rsid w:val="00F41401"/>
    <w:rsid w:val="00F436C1"/>
    <w:rsid w:val="00F64AB3"/>
    <w:rsid w:val="00F70CCA"/>
    <w:rsid w:val="00F84624"/>
    <w:rsid w:val="00F94B3C"/>
    <w:rsid w:val="00F97000"/>
    <w:rsid w:val="00FA4958"/>
    <w:rsid w:val="00FA781B"/>
    <w:rsid w:val="00FE6D47"/>
    <w:rsid w:val="00FF14F3"/>
    <w:rsid w:val="00FF6C94"/>
    <w:rsid w:val="00FF7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F5D41"/>
  <w15:docId w15:val="{E95029B6-EC32-EA4C-A61E-04603F47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Batang" w:eastAsia="Batang" w:hAnsi="Batang" w:cs="Batang"/>
        <w:lang w:val="en-US" w:eastAsia="en-US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ordWrap w:val="0"/>
      <w:autoSpaceDE w:val="0"/>
      <w:autoSpaceDN w:val="0"/>
    </w:pPr>
    <w:rPr>
      <w:kern w:val="2"/>
      <w:lang w:eastAsia="ko-KR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DefaultTable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pPr>
      <w:ind w:left="400"/>
    </w:pPr>
  </w:style>
  <w:style w:type="paragraph" w:customStyle="1" w:styleId="ParaAttribute0">
    <w:name w:val="ParaAttribute0"/>
    <w:pPr>
      <w:wordWrap w:val="0"/>
      <w:spacing w:after="160"/>
    </w:pPr>
  </w:style>
  <w:style w:type="paragraph" w:customStyle="1" w:styleId="ParaAttribute1">
    <w:name w:val="ParaAttribute1"/>
    <w:pPr>
      <w:pBdr>
        <w:bottom w:val="single" w:sz="6" w:space="0" w:color="000000"/>
      </w:pBdr>
      <w:wordWrap w:val="0"/>
      <w:spacing w:after="160"/>
    </w:pPr>
  </w:style>
  <w:style w:type="paragraph" w:customStyle="1" w:styleId="ParaAttribute2">
    <w:name w:val="ParaAttribute2"/>
    <w:pPr>
      <w:wordWrap w:val="0"/>
      <w:spacing w:after="160"/>
    </w:pPr>
  </w:style>
  <w:style w:type="paragraph" w:customStyle="1" w:styleId="ParaAttribute3">
    <w:name w:val="ParaAttribute3"/>
    <w:pPr>
      <w:wordWrap w:val="0"/>
      <w:spacing w:after="160"/>
    </w:pPr>
  </w:style>
  <w:style w:type="paragraph" w:customStyle="1" w:styleId="ParaAttribute4">
    <w:name w:val="ParaAttribute4"/>
    <w:pPr>
      <w:wordWrap w:val="0"/>
    </w:pPr>
  </w:style>
  <w:style w:type="paragraph" w:customStyle="1" w:styleId="ParaAttribute5">
    <w:name w:val="ParaAttribute5"/>
    <w:pPr>
      <w:wordWrap w:val="0"/>
      <w:spacing w:after="160"/>
      <w:ind w:left="60"/>
    </w:pPr>
  </w:style>
  <w:style w:type="paragraph" w:customStyle="1" w:styleId="ParaAttribute6">
    <w:name w:val="ParaAttribute6"/>
    <w:pPr>
      <w:tabs>
        <w:tab w:val="left" w:pos="6786"/>
        <w:tab w:val="left" w:pos="6786"/>
      </w:tabs>
      <w:wordWrap w:val="0"/>
      <w:spacing w:after="160"/>
    </w:pPr>
  </w:style>
  <w:style w:type="paragraph" w:customStyle="1" w:styleId="ParaAttribute7">
    <w:name w:val="ParaAttribute7"/>
    <w:pPr>
      <w:wordWrap w:val="0"/>
      <w:spacing w:after="160"/>
      <w:ind w:left="720" w:hanging="360"/>
    </w:pPr>
  </w:style>
  <w:style w:type="paragraph" w:customStyle="1" w:styleId="ParaAttribute8">
    <w:name w:val="ParaAttribute8"/>
    <w:pPr>
      <w:wordWrap w:val="0"/>
      <w:ind w:left="720" w:hanging="360"/>
    </w:pPr>
  </w:style>
  <w:style w:type="paragraph" w:customStyle="1" w:styleId="ParaAttribute9">
    <w:name w:val="ParaAttribute9"/>
    <w:pPr>
      <w:wordWrap w:val="0"/>
      <w:spacing w:before="240"/>
    </w:pPr>
  </w:style>
  <w:style w:type="paragraph" w:customStyle="1" w:styleId="ParaAttribute10">
    <w:name w:val="ParaAttribute10"/>
    <w:pPr>
      <w:wordWrap w:val="0"/>
      <w:spacing w:before="240" w:after="160"/>
      <w:ind w:left="720" w:hanging="360"/>
    </w:pPr>
  </w:style>
  <w:style w:type="paragraph" w:customStyle="1" w:styleId="ParaAttribute11">
    <w:name w:val="ParaAttribute11"/>
    <w:pPr>
      <w:wordWrap w:val="0"/>
      <w:spacing w:before="240" w:after="240"/>
      <w:ind w:left="720" w:hanging="360"/>
    </w:pPr>
  </w:style>
  <w:style w:type="paragraph" w:customStyle="1" w:styleId="ParaAttribute12">
    <w:name w:val="ParaAttribute12"/>
    <w:pPr>
      <w:wordWrap w:val="0"/>
      <w:spacing w:before="4" w:after="160"/>
    </w:pPr>
  </w:style>
  <w:style w:type="paragraph" w:customStyle="1" w:styleId="ParaAttribute13">
    <w:name w:val="ParaAttribute13"/>
    <w:pPr>
      <w:wordWrap w:val="0"/>
      <w:spacing w:after="160"/>
    </w:pPr>
  </w:style>
  <w:style w:type="paragraph" w:customStyle="1" w:styleId="ParaAttribute14">
    <w:name w:val="ParaAttribute14"/>
    <w:pPr>
      <w:wordWrap w:val="0"/>
      <w:overflowPunct w:val="0"/>
    </w:pPr>
  </w:style>
  <w:style w:type="paragraph" w:customStyle="1" w:styleId="ParaAttribute15">
    <w:name w:val="ParaAttribute15"/>
    <w:pPr>
      <w:wordWrap w:val="0"/>
    </w:pPr>
  </w:style>
  <w:style w:type="character" w:customStyle="1" w:styleId="CharAttribute0">
    <w:name w:val="CharAttribute0"/>
    <w:rPr>
      <w:rFonts w:ascii="Times New Roman" w:eastAsia="Times New Roman" w:hAnsi="Times New Roman" w:hint="default"/>
    </w:rPr>
  </w:style>
  <w:style w:type="character" w:customStyle="1" w:styleId="CharAttribute1">
    <w:name w:val="CharAttribute1"/>
    <w:rPr>
      <w:rFonts w:ascii="Times New Roman" w:eastAsia="Times New Roman" w:hAnsi="Times New Roman" w:hint="default"/>
      <w:b/>
      <w:sz w:val="28"/>
    </w:rPr>
  </w:style>
  <w:style w:type="character" w:customStyle="1" w:styleId="CharAttribute2">
    <w:name w:val="CharAttribute2"/>
    <w:rPr>
      <w:rFonts w:ascii="Calibri" w:eastAsia="Calibri" w:hAnsi="Calibri" w:hint="default"/>
    </w:rPr>
  </w:style>
  <w:style w:type="character" w:customStyle="1" w:styleId="CharAttribute3">
    <w:name w:val="CharAttribute3"/>
    <w:rPr>
      <w:rFonts w:ascii="Times New Roman" w:eastAsia="Times New Roman" w:hAnsi="Times New Roman" w:hint="default"/>
      <w:sz w:val="24"/>
    </w:rPr>
  </w:style>
  <w:style w:type="character" w:customStyle="1" w:styleId="CharAttribute4">
    <w:name w:val="CharAttribute4"/>
    <w:rPr>
      <w:rFonts w:ascii="Times New Roman" w:eastAsia="Times New Roman" w:hAnsi="Times New Roman" w:hint="default"/>
      <w:b/>
      <w:sz w:val="24"/>
    </w:rPr>
  </w:style>
  <w:style w:type="character" w:customStyle="1" w:styleId="CharAttribute5">
    <w:name w:val="CharAttribute5"/>
    <w:rPr>
      <w:rFonts w:ascii="Times New Roman" w:eastAsia="Times New Roman" w:hAnsi="Times New Roman" w:hint="default"/>
      <w:sz w:val="24"/>
      <w:vertAlign w:val="superscript"/>
    </w:rPr>
  </w:style>
  <w:style w:type="character" w:customStyle="1" w:styleId="CharAttribute6">
    <w:name w:val="CharAttribute6"/>
    <w:rPr>
      <w:rFonts w:ascii="Times New Roman" w:eastAsia="Times New Roman" w:hAnsi="Times New Roman" w:hint="default"/>
    </w:rPr>
  </w:style>
  <w:style w:type="character" w:customStyle="1" w:styleId="CharAttribute7">
    <w:name w:val="CharAttribute7"/>
    <w:rPr>
      <w:rFonts w:ascii="Wingdings" w:eastAsia="Wingdings" w:hAnsi="Wingdings" w:hint="default"/>
      <w:sz w:val="24"/>
    </w:rPr>
  </w:style>
  <w:style w:type="character" w:customStyle="1" w:styleId="CharAttribute8">
    <w:name w:val="CharAttribute8"/>
    <w:rPr>
      <w:rFonts w:ascii="Wingdings" w:eastAsia="Wingdings" w:hAnsi="Wingdings" w:hint="default"/>
      <w:sz w:val="24"/>
    </w:rPr>
  </w:style>
  <w:style w:type="character" w:customStyle="1" w:styleId="CharAttribute9">
    <w:name w:val="CharAttribute9"/>
    <w:rPr>
      <w:rFonts w:ascii="Times New Roman" w:eastAsia="Times New Roman" w:hAnsi="Times New Roman" w:hint="default"/>
      <w:sz w:val="24"/>
    </w:rPr>
  </w:style>
  <w:style w:type="character" w:customStyle="1" w:styleId="CharAttribute10">
    <w:name w:val="CharAttribute10"/>
    <w:rPr>
      <w:rFonts w:ascii="Wingdings" w:eastAsia="Wingdings" w:hAnsi="Wingdings" w:hint="default"/>
      <w:sz w:val="24"/>
    </w:rPr>
  </w:style>
  <w:style w:type="character" w:customStyle="1" w:styleId="CharAttribute11">
    <w:name w:val="CharAttribute11"/>
    <w:rPr>
      <w:rFonts w:ascii="Wingdings" w:eastAsia="Wingdings" w:hAnsi="Wingdings" w:hint="default"/>
      <w:sz w:val="24"/>
    </w:rPr>
  </w:style>
  <w:style w:type="character" w:customStyle="1" w:styleId="CharAttribute12">
    <w:name w:val="CharAttribute12"/>
    <w:rPr>
      <w:rFonts w:ascii="Times New Roman" w:eastAsia="Times New Roman" w:hAnsi="Times New Roman" w:hint="default"/>
      <w:sz w:val="28"/>
    </w:rPr>
  </w:style>
  <w:style w:type="character" w:customStyle="1" w:styleId="CharAttribute13">
    <w:name w:val="CharAttribute13"/>
    <w:rPr>
      <w:rFonts w:ascii="Wingdings" w:eastAsia="Wingdings" w:hAnsi="Wingdings" w:hint="default"/>
      <w:sz w:val="24"/>
    </w:rPr>
  </w:style>
  <w:style w:type="character" w:customStyle="1" w:styleId="CharAttribute14">
    <w:name w:val="CharAttribute14"/>
    <w:rPr>
      <w:rFonts w:ascii="Wingdings" w:eastAsia="Wingdings" w:hAnsi="Wingdings" w:hint="default"/>
      <w:sz w:val="24"/>
    </w:rPr>
  </w:style>
  <w:style w:type="character" w:customStyle="1" w:styleId="CharAttribute15">
    <w:name w:val="CharAttribute15"/>
    <w:rPr>
      <w:rFonts w:ascii="Wingdings" w:eastAsia="Wingdings" w:hAnsi="Wingdings" w:hint="default"/>
      <w:sz w:val="24"/>
    </w:rPr>
  </w:style>
  <w:style w:type="character" w:customStyle="1" w:styleId="CharAttribute16">
    <w:name w:val="CharAttribute16"/>
    <w:rPr>
      <w:rFonts w:ascii="Times New Roman" w:eastAsia="Times New Roman" w:hAnsi="Times New Roman" w:hint="default"/>
      <w:spacing w:val="15"/>
      <w:sz w:val="24"/>
    </w:rPr>
  </w:style>
  <w:style w:type="character" w:customStyle="1" w:styleId="CharAttribute17">
    <w:name w:val="CharAttribute17"/>
    <w:rPr>
      <w:rFonts w:ascii="Times New Roman" w:eastAsia="Times New Roman" w:hAnsi="Times New Roman" w:hint="default"/>
      <w:spacing w:val="-6"/>
      <w:sz w:val="24"/>
    </w:rPr>
  </w:style>
  <w:style w:type="character" w:customStyle="1" w:styleId="CharAttribute18">
    <w:name w:val="CharAttribute18"/>
    <w:rPr>
      <w:rFonts w:ascii="Calibri" w:eastAsia="Calibri" w:hAnsi="Calibri" w:hint="default"/>
      <w:b/>
      <w:sz w:val="24"/>
    </w:rPr>
  </w:style>
  <w:style w:type="character" w:customStyle="1" w:styleId="CharAttribute19">
    <w:name w:val="CharAttribute19"/>
    <w:rPr>
      <w:rFonts w:ascii="Times New Roman" w:eastAsia="Times New Roman" w:hAnsi="Times New Roman" w:hint="default"/>
      <w:sz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538C"/>
    <w:rPr>
      <w:rFonts w:ascii="Arial" w:hAnsi="Arial" w:cs="Arial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538C"/>
    <w:rPr>
      <w:rFonts w:ascii="Arial" w:hAnsi="Arial" w:cs="Arial"/>
      <w:kern w:val="2"/>
      <w:sz w:val="18"/>
      <w:szCs w:val="18"/>
      <w:lang w:eastAsia="ko-KR"/>
    </w:rPr>
  </w:style>
  <w:style w:type="paragraph" w:styleId="NoSpacing">
    <w:name w:val="No Spacing"/>
    <w:uiPriority w:val="1"/>
    <w:qFormat/>
    <w:rsid w:val="00060C1E"/>
    <w:pPr>
      <w:wordWrap w:val="0"/>
      <w:autoSpaceDE w:val="0"/>
      <w:autoSpaceDN w:val="0"/>
    </w:pPr>
    <w:rPr>
      <w:kern w:val="2"/>
      <w:lang w:eastAsia="ko-KR"/>
    </w:rPr>
  </w:style>
  <w:style w:type="character" w:customStyle="1" w:styleId="css-qrwco2">
    <w:name w:val="css-qrwco2"/>
    <w:basedOn w:val="DefaultParagraphFont"/>
    <w:rsid w:val="00C035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603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5739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730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77292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253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59794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6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7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85335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02871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1236">
          <w:marLeft w:val="8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2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Rawal</dc:creator>
  <cp:lastModifiedBy>Ankit Tomar</cp:lastModifiedBy>
  <cp:revision>104</cp:revision>
  <dcterms:created xsi:type="dcterms:W3CDTF">2021-10-26T10:26:00Z</dcterms:created>
  <dcterms:modified xsi:type="dcterms:W3CDTF">2022-04-03T08:10:00Z</dcterms:modified>
</cp:coreProperties>
</file>